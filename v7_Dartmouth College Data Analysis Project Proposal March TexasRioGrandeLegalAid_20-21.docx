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68B79" w14:textId="77777777" w:rsidR="00695D50" w:rsidRPr="00EE11A4" w:rsidRDefault="00695D50" w:rsidP="00695D50">
      <w:pPr>
        <w:jc w:val="center"/>
        <w:rPr>
          <w:rFonts w:ascii="Bembo" w:hAnsi="Bembo"/>
          <w:b/>
          <w:u w:val="single"/>
        </w:rPr>
      </w:pPr>
      <w:r w:rsidRPr="00EE11A4">
        <w:rPr>
          <w:rFonts w:ascii="Bembo" w:hAnsi="Bembo"/>
          <w:b/>
          <w:u w:val="single"/>
        </w:rPr>
        <w:t>SOCIAL IMPACT PRACTICUM PROJECT PROPOSAL</w:t>
      </w:r>
    </w:p>
    <w:p w14:paraId="4685C961" w14:textId="74ECBBA7" w:rsidR="00AB731D" w:rsidRDefault="00731FF8" w:rsidP="00D3739E">
      <w:pPr>
        <w:jc w:val="center"/>
        <w:rPr>
          <w:rFonts w:ascii="Bembo" w:hAnsi="Bembo"/>
          <w:b/>
          <w:u w:val="single"/>
        </w:rPr>
      </w:pPr>
      <w:r w:rsidRPr="00EE11A4">
        <w:rPr>
          <w:rFonts w:ascii="Bembo" w:hAnsi="Bembo"/>
          <w:b/>
          <w:u w:val="single"/>
        </w:rPr>
        <w:t>Texas RioGrande Legal Aid Association</w:t>
      </w:r>
      <w:r w:rsidR="00C26D33" w:rsidRPr="00EE11A4">
        <w:rPr>
          <w:rFonts w:ascii="Bembo" w:hAnsi="Bembo"/>
          <w:b/>
          <w:u w:val="single"/>
        </w:rPr>
        <w:t xml:space="preserve"> </w:t>
      </w:r>
      <w:r w:rsidRPr="00EE11A4">
        <w:rPr>
          <w:rFonts w:ascii="Bembo" w:hAnsi="Bembo"/>
          <w:b/>
          <w:u w:val="single"/>
        </w:rPr>
        <w:t>(TRLA)</w:t>
      </w:r>
    </w:p>
    <w:p w14:paraId="38E7FF16" w14:textId="77777777" w:rsidR="00D3739E" w:rsidRPr="00EE11A4" w:rsidRDefault="00D3739E" w:rsidP="00D3739E">
      <w:pPr>
        <w:jc w:val="center"/>
        <w:rPr>
          <w:rFonts w:ascii="Bembo" w:hAnsi="Bembo"/>
          <w:b/>
          <w:u w:val="single"/>
        </w:rPr>
      </w:pPr>
    </w:p>
    <w:p w14:paraId="158B57BF" w14:textId="77777777" w:rsidR="00AB731D" w:rsidRPr="00EE11A4" w:rsidRDefault="00AB731D" w:rsidP="00AB731D">
      <w:pPr>
        <w:rPr>
          <w:rFonts w:ascii="Bembo" w:hAnsi="Bembo"/>
          <w:b/>
        </w:rPr>
      </w:pPr>
    </w:p>
    <w:p w14:paraId="1DB1F522" w14:textId="77777777" w:rsidR="00AB731D" w:rsidRPr="00EE11A4" w:rsidRDefault="00AB731D" w:rsidP="00AB731D">
      <w:pPr>
        <w:rPr>
          <w:rFonts w:ascii="Bembo" w:hAnsi="Bembo"/>
          <w:b/>
        </w:rPr>
      </w:pPr>
      <w:r w:rsidRPr="00EE11A4">
        <w:rPr>
          <w:rFonts w:ascii="Bembo" w:hAnsi="Bembo"/>
          <w:b/>
        </w:rPr>
        <w:t>THE SOCIAL IMPACT PRACTICUM (SIP)</w:t>
      </w:r>
    </w:p>
    <w:p w14:paraId="5FCF0801" w14:textId="77777777" w:rsidR="000777B5" w:rsidRPr="00EE11A4" w:rsidRDefault="000777B5" w:rsidP="00AB731D">
      <w:pPr>
        <w:rPr>
          <w:rFonts w:ascii="Bembo" w:hAnsi="Bembo"/>
        </w:rPr>
      </w:pPr>
    </w:p>
    <w:p w14:paraId="1DF964C7" w14:textId="031FFE89" w:rsidR="001963E0" w:rsidRPr="00EE11A4" w:rsidRDefault="00731FF8" w:rsidP="00AB731D">
      <w:pPr>
        <w:rPr>
          <w:rFonts w:ascii="Bembo" w:hAnsi="Bembo"/>
        </w:rPr>
      </w:pPr>
      <w:r w:rsidRPr="00EE11A4">
        <w:rPr>
          <w:rFonts w:ascii="Bembo" w:hAnsi="Bembo"/>
        </w:rPr>
        <w:t>Data science project involving nationwide data that TRLA has scraped and collected on H-2A and H-2B job postings to help farmworker advocates</w:t>
      </w:r>
      <w:r w:rsidR="0084165F">
        <w:rPr>
          <w:rFonts w:ascii="Bembo" w:hAnsi="Bembo"/>
        </w:rPr>
        <w:t xml:space="preserve"> monitor postings and conduct worker outreach</w:t>
      </w:r>
      <w:r w:rsidRPr="00EE11A4">
        <w:rPr>
          <w:rFonts w:ascii="Bembo" w:hAnsi="Bembo"/>
        </w:rPr>
        <w:t xml:space="preserve">. The project will involve: (1) scraping and linkages with other external data sources, such as Department of Labor (DOL) </w:t>
      </w:r>
      <w:r w:rsidR="008246E9">
        <w:rPr>
          <w:rFonts w:ascii="Bembo" w:hAnsi="Bembo"/>
        </w:rPr>
        <w:t xml:space="preserve">Wage and Hour Division </w:t>
      </w:r>
      <w:r w:rsidR="005354D4">
        <w:rPr>
          <w:rFonts w:ascii="Bembo" w:hAnsi="Bembo"/>
        </w:rPr>
        <w:t>and Occupational Safety and Health</w:t>
      </w:r>
      <w:r w:rsidR="00EE533A">
        <w:rPr>
          <w:rFonts w:ascii="Bembo" w:hAnsi="Bembo"/>
        </w:rPr>
        <w:t xml:space="preserve"> Act (OSHA) agency </w:t>
      </w:r>
      <w:r w:rsidRPr="00EE11A4">
        <w:rPr>
          <w:rFonts w:ascii="Bembo" w:hAnsi="Bembo"/>
        </w:rPr>
        <w:t xml:space="preserve">enforcement records </w:t>
      </w:r>
      <w:r w:rsidR="0084165F">
        <w:rPr>
          <w:rFonts w:ascii="Bembo" w:hAnsi="Bembo"/>
        </w:rPr>
        <w:t>of employers who have violated worker</w:t>
      </w:r>
      <w:r w:rsidR="008246E9">
        <w:rPr>
          <w:rFonts w:ascii="Bembo" w:hAnsi="Bembo"/>
        </w:rPr>
        <w:t>s’</w:t>
      </w:r>
      <w:r w:rsidR="0084165F">
        <w:rPr>
          <w:rFonts w:ascii="Bembo" w:hAnsi="Bembo"/>
        </w:rPr>
        <w:t xml:space="preserve"> rights</w:t>
      </w:r>
      <w:r w:rsidRPr="00EE11A4">
        <w:rPr>
          <w:rFonts w:ascii="Bembo" w:hAnsi="Bembo"/>
        </w:rPr>
        <w:t xml:space="preserve">, (2) a report summarizing key trends, and (3) potentially building </w:t>
      </w:r>
      <w:r w:rsidR="000604D5">
        <w:rPr>
          <w:rFonts w:ascii="Bembo" w:hAnsi="Bembo"/>
        </w:rPr>
        <w:t>a</w:t>
      </w:r>
      <w:r w:rsidR="008246E9">
        <w:rPr>
          <w:rFonts w:ascii="Bembo" w:hAnsi="Bembo"/>
        </w:rPr>
        <w:t>n</w:t>
      </w:r>
      <w:r w:rsidRPr="00EE11A4">
        <w:rPr>
          <w:rFonts w:ascii="Bembo" w:hAnsi="Bembo"/>
        </w:rPr>
        <w:t xml:space="preserve"> interactive visualization tool</w:t>
      </w:r>
      <w:r w:rsidR="000604D5">
        <w:rPr>
          <w:rFonts w:ascii="Bembo" w:hAnsi="Bembo"/>
        </w:rPr>
        <w:t xml:space="preserve"> of those trends to supplement the searchable database</w:t>
      </w:r>
      <w:r w:rsidRPr="00EE11A4">
        <w:rPr>
          <w:rFonts w:ascii="Bembo" w:hAnsi="Bembo"/>
        </w:rPr>
        <w:t xml:space="preserve">. </w:t>
      </w:r>
    </w:p>
    <w:p w14:paraId="0EF5AC89" w14:textId="77777777" w:rsidR="000A3AA3" w:rsidRPr="00EE11A4" w:rsidRDefault="000A3AA3" w:rsidP="00AB731D">
      <w:pPr>
        <w:rPr>
          <w:rFonts w:ascii="Bembo" w:hAnsi="Bembo"/>
        </w:rPr>
      </w:pPr>
    </w:p>
    <w:p w14:paraId="5A5D05EA" w14:textId="3763E930" w:rsidR="00AB731D" w:rsidRPr="00EE11A4" w:rsidRDefault="00AB731D" w:rsidP="00AB731D">
      <w:pPr>
        <w:rPr>
          <w:rFonts w:ascii="Bembo" w:hAnsi="Bembo"/>
          <w:b/>
        </w:rPr>
      </w:pPr>
      <w:r w:rsidRPr="00EE11A4">
        <w:rPr>
          <w:rFonts w:ascii="Bembo" w:hAnsi="Bembo"/>
          <w:b/>
        </w:rPr>
        <w:t>YOUR PROJECT PARTNER</w:t>
      </w:r>
    </w:p>
    <w:p w14:paraId="3DB8D087" w14:textId="77777777" w:rsidR="00AB731D" w:rsidRPr="00EE11A4" w:rsidRDefault="00AB731D" w:rsidP="00AB731D">
      <w:pPr>
        <w:rPr>
          <w:rFonts w:ascii="Bembo" w:hAnsi="Bembo"/>
          <w:b/>
        </w:rPr>
      </w:pPr>
    </w:p>
    <w:p w14:paraId="7B31D399" w14:textId="316EA9A1" w:rsidR="004E0161" w:rsidRPr="00EE11A4" w:rsidRDefault="00AB731D" w:rsidP="00731FF8">
      <w:pPr>
        <w:rPr>
          <w:rFonts w:ascii="Bembo" w:hAnsi="Bembo" w:cs="Times New Roman"/>
        </w:rPr>
      </w:pPr>
      <w:r w:rsidRPr="00EE11A4">
        <w:rPr>
          <w:rFonts w:ascii="Bembo" w:hAnsi="Bembo" w:cs="Times New Roman"/>
        </w:rPr>
        <w:t xml:space="preserve">Your project partner is </w:t>
      </w:r>
      <w:r w:rsidR="005469CC" w:rsidRPr="00EE11A4">
        <w:rPr>
          <w:rFonts w:ascii="Bembo" w:hAnsi="Bembo" w:cs="Times New Roman"/>
        </w:rPr>
        <w:t xml:space="preserve">the </w:t>
      </w:r>
      <w:r w:rsidR="00731FF8" w:rsidRPr="00EE11A4">
        <w:rPr>
          <w:rFonts w:ascii="Bembo" w:hAnsi="Bembo" w:cs="Times New Roman"/>
        </w:rPr>
        <w:t>Analytics and Research division of the Texas RioGrande Legal Aid Association. TRLA’s mission is to provide</w:t>
      </w:r>
      <w:r w:rsidR="004E0161" w:rsidRPr="00EE11A4">
        <w:rPr>
          <w:rFonts w:ascii="Bembo" w:hAnsi="Bembo" w:cs="Times New Roman"/>
        </w:rPr>
        <w:t xml:space="preserve"> “free civil legal services to residents in 68 Southwest Texas counties” and the organization “represents migrant and seasonal farm workers throughout the state and in six other southern states</w:t>
      </w:r>
      <w:r w:rsidR="008246E9">
        <w:rPr>
          <w:rFonts w:ascii="Bembo" w:hAnsi="Bembo" w:cs="Times New Roman"/>
        </w:rPr>
        <w:t>.” Data and analytics work within the organization informs programmatic decision-making, outreach strategy, and public legal education.</w:t>
      </w:r>
      <w:r w:rsidR="00255497">
        <w:rPr>
          <w:rFonts w:ascii="Bembo" w:hAnsi="Bembo" w:cs="Times New Roman"/>
        </w:rPr>
        <w:t xml:space="preserve"> This project will include </w:t>
      </w:r>
      <w:r w:rsidR="00D22DC0">
        <w:rPr>
          <w:rFonts w:ascii="Bembo" w:hAnsi="Bembo" w:cs="Times New Roman"/>
        </w:rPr>
        <w:t>enforcement</w:t>
      </w:r>
      <w:r w:rsidR="00255497">
        <w:rPr>
          <w:rFonts w:ascii="Bembo" w:hAnsi="Bembo" w:cs="Times New Roman"/>
        </w:rPr>
        <w:t xml:space="preserve"> information for Texas, Arkansas, Alabama, Mississippi, </w:t>
      </w:r>
      <w:r w:rsidR="00D22DC0">
        <w:rPr>
          <w:rFonts w:ascii="Bembo" w:hAnsi="Bembo" w:cs="Times New Roman"/>
        </w:rPr>
        <w:t>Louisiana, Kentucky, and Tennessee (the 7 states in which TRLA represents farmworkers).</w:t>
      </w:r>
    </w:p>
    <w:p w14:paraId="76606913" w14:textId="77777777" w:rsidR="00AB731D" w:rsidRPr="00EE11A4" w:rsidRDefault="00AB731D" w:rsidP="00AB731D">
      <w:pPr>
        <w:rPr>
          <w:rFonts w:ascii="Bembo" w:hAnsi="Bembo" w:cs="Times New Roman"/>
        </w:rPr>
      </w:pPr>
    </w:p>
    <w:p w14:paraId="12D87037" w14:textId="5B27060D" w:rsidR="006E2028" w:rsidRPr="00F9069E" w:rsidRDefault="00AB731D" w:rsidP="00F9069E">
      <w:pPr>
        <w:pStyle w:val="ListParagraph"/>
        <w:numPr>
          <w:ilvl w:val="0"/>
          <w:numId w:val="1"/>
        </w:numPr>
        <w:rPr>
          <w:rFonts w:ascii="Bembo" w:hAnsi="Bembo" w:cs="Times New Roman"/>
        </w:rPr>
      </w:pPr>
      <w:r w:rsidRPr="00EE11A4">
        <w:rPr>
          <w:rFonts w:ascii="Bembo" w:hAnsi="Bembo" w:cs="Times New Roman"/>
        </w:rPr>
        <w:t xml:space="preserve">The website is: </w:t>
      </w:r>
      <w:r w:rsidR="00731FF8" w:rsidRPr="00EE11A4">
        <w:rPr>
          <w:rFonts w:ascii="Bembo" w:hAnsi="Bembo" w:cs="Times New Roman"/>
        </w:rPr>
        <w:t>https://www.trla.org/</w:t>
      </w:r>
    </w:p>
    <w:p w14:paraId="7EA98D71" w14:textId="25AE57F4" w:rsidR="00AB731D" w:rsidRPr="00EE11A4" w:rsidRDefault="00AB731D" w:rsidP="00443811">
      <w:pPr>
        <w:pStyle w:val="ListParagraph"/>
        <w:numPr>
          <w:ilvl w:val="0"/>
          <w:numId w:val="1"/>
        </w:numPr>
        <w:rPr>
          <w:rFonts w:ascii="Bembo" w:hAnsi="Bembo" w:cs="Times New Roman"/>
          <w:b/>
        </w:rPr>
      </w:pPr>
      <w:r w:rsidRPr="00EE11A4">
        <w:rPr>
          <w:rFonts w:ascii="Bembo" w:hAnsi="Bembo" w:cs="Times New Roman"/>
        </w:rPr>
        <w:t xml:space="preserve">Your liaison is </w:t>
      </w:r>
      <w:r w:rsidR="00731FF8" w:rsidRPr="00EE11A4">
        <w:rPr>
          <w:rFonts w:ascii="Bembo" w:hAnsi="Bembo" w:cs="Times New Roman"/>
        </w:rPr>
        <w:t>Elizabeth Shackney</w:t>
      </w:r>
      <w:r w:rsidR="005469CC" w:rsidRPr="00EE11A4">
        <w:rPr>
          <w:rFonts w:ascii="Bembo" w:hAnsi="Bembo" w:cs="Times New Roman"/>
        </w:rPr>
        <w:t>,</w:t>
      </w:r>
      <w:r w:rsidRPr="00EE11A4">
        <w:rPr>
          <w:rFonts w:ascii="Bembo" w:hAnsi="Bembo" w:cs="Times New Roman"/>
        </w:rPr>
        <w:t xml:space="preserve"> </w:t>
      </w:r>
      <w:r w:rsidR="009F02E4" w:rsidRPr="00EE11A4">
        <w:rPr>
          <w:rFonts w:ascii="Bembo" w:hAnsi="Bembo" w:cs="Times New Roman"/>
        </w:rPr>
        <w:t xml:space="preserve">the </w:t>
      </w:r>
      <w:r w:rsidR="00731FF8" w:rsidRPr="00EE11A4">
        <w:rPr>
          <w:rFonts w:ascii="Bembo" w:hAnsi="Bembo" w:cs="Times New Roman"/>
        </w:rPr>
        <w:t>Director of Analytics and Research at TRLA</w:t>
      </w:r>
    </w:p>
    <w:p w14:paraId="1C0D6E62" w14:textId="77777777" w:rsidR="00731FF8" w:rsidRPr="00F9069E" w:rsidRDefault="00731FF8" w:rsidP="00F9069E">
      <w:pPr>
        <w:rPr>
          <w:rFonts w:ascii="Bembo" w:hAnsi="Bembo"/>
          <w:b/>
        </w:rPr>
      </w:pPr>
    </w:p>
    <w:p w14:paraId="49A42AA7" w14:textId="77777777" w:rsidR="00AB731D" w:rsidRPr="00EE11A4" w:rsidRDefault="00AB731D" w:rsidP="00AB731D">
      <w:pPr>
        <w:rPr>
          <w:rFonts w:ascii="Bembo" w:hAnsi="Bembo"/>
          <w:b/>
        </w:rPr>
      </w:pPr>
      <w:r w:rsidRPr="00EE11A4">
        <w:rPr>
          <w:rFonts w:ascii="Bembo" w:hAnsi="Bembo"/>
          <w:b/>
        </w:rPr>
        <w:t>SOCIAL IMPACT PRACTICUM CONTEXT</w:t>
      </w:r>
    </w:p>
    <w:p w14:paraId="3A051339" w14:textId="1BE3CB7B" w:rsidR="00AB731D" w:rsidRPr="00EE11A4" w:rsidRDefault="00AB731D" w:rsidP="00AB731D">
      <w:pPr>
        <w:rPr>
          <w:rFonts w:ascii="Bembo" w:hAnsi="Bembo"/>
          <w:b/>
        </w:rPr>
      </w:pPr>
    </w:p>
    <w:p w14:paraId="2F319B04" w14:textId="7FCEB8D0" w:rsidR="00731FF8" w:rsidRPr="00EE11A4" w:rsidRDefault="00731FF8" w:rsidP="003D4E91">
      <w:pPr>
        <w:rPr>
          <w:rFonts w:ascii="Bembo" w:hAnsi="Bembo"/>
        </w:rPr>
      </w:pPr>
      <w:r w:rsidRPr="00EE11A4">
        <w:rPr>
          <w:rFonts w:ascii="Bembo" w:hAnsi="Bembo"/>
        </w:rPr>
        <w:t xml:space="preserve">The </w:t>
      </w:r>
      <w:r w:rsidR="004E0161" w:rsidRPr="00EE11A4">
        <w:rPr>
          <w:rFonts w:ascii="Bembo" w:hAnsi="Bembo"/>
        </w:rPr>
        <w:t xml:space="preserve">U.S. </w:t>
      </w:r>
      <w:r w:rsidRPr="00EE11A4">
        <w:rPr>
          <w:rFonts w:ascii="Bembo" w:hAnsi="Bembo"/>
        </w:rPr>
        <w:t>Department of Labor (DOL)</w:t>
      </w:r>
      <w:r w:rsidR="004E0161" w:rsidRPr="00EE11A4">
        <w:rPr>
          <w:rFonts w:ascii="Bembo" w:hAnsi="Bembo"/>
        </w:rPr>
        <w:t xml:space="preserve"> administers the H-2A visa program, which </w:t>
      </w:r>
      <w:r w:rsidR="00980794">
        <w:rPr>
          <w:rFonts w:ascii="Bembo" w:hAnsi="Bembo"/>
        </w:rPr>
        <w:t xml:space="preserve">issued over 200,000 visas in FY2019 and </w:t>
      </w:r>
      <w:r w:rsidR="004E0161" w:rsidRPr="00EE11A4">
        <w:rPr>
          <w:rFonts w:ascii="Bembo" w:hAnsi="Bembo"/>
        </w:rPr>
        <w:t xml:space="preserve">allows agricultural employers to hire foreign guest workers on temporary visas. Employers need to certify that they are facing a shortage of U.S. workers and that they are upholding health and safety conditions. The H-2B visa </w:t>
      </w:r>
      <w:r w:rsidR="00A04CA4" w:rsidRPr="00EE11A4">
        <w:rPr>
          <w:rFonts w:ascii="Bembo" w:hAnsi="Bembo"/>
        </w:rPr>
        <w:t>program has similar aims for seasonal, non-agricultural employers, but is capped at 66,000 visas annually, limiting its scope relative to H-2A</w:t>
      </w:r>
      <w:r w:rsidR="00980794">
        <w:rPr>
          <w:rFonts w:ascii="Bembo" w:hAnsi="Bembo"/>
        </w:rPr>
        <w:t>.</w:t>
      </w:r>
    </w:p>
    <w:p w14:paraId="205A144E" w14:textId="3AC9B620" w:rsidR="004E0161" w:rsidRPr="00EE11A4" w:rsidRDefault="004E0161" w:rsidP="003D4E91">
      <w:pPr>
        <w:rPr>
          <w:rFonts w:ascii="Bembo" w:hAnsi="Bembo"/>
        </w:rPr>
      </w:pPr>
    </w:p>
    <w:p w14:paraId="10232C1D" w14:textId="47725DCD" w:rsidR="00DF7C10" w:rsidRDefault="004E0161" w:rsidP="003D4E91">
      <w:pPr>
        <w:rPr>
          <w:rFonts w:ascii="Bembo" w:hAnsi="Bembo"/>
        </w:rPr>
      </w:pPr>
      <w:r w:rsidRPr="00EE11A4">
        <w:rPr>
          <w:rFonts w:ascii="Bembo" w:hAnsi="Bembo"/>
        </w:rPr>
        <w:t>While</w:t>
      </w:r>
      <w:r w:rsidR="00A04CA4" w:rsidRPr="00EE11A4">
        <w:rPr>
          <w:rFonts w:ascii="Bembo" w:hAnsi="Bembo"/>
        </w:rPr>
        <w:t xml:space="preserve"> the programs </w:t>
      </w:r>
      <w:r w:rsidRPr="00EE11A4">
        <w:rPr>
          <w:rFonts w:ascii="Bembo" w:hAnsi="Bembo"/>
        </w:rPr>
        <w:t xml:space="preserve">provide important employment opportunities for low-wage workers, </w:t>
      </w:r>
      <w:r w:rsidR="00EE11A4" w:rsidRPr="00EE11A4">
        <w:rPr>
          <w:rFonts w:ascii="Bembo" w:hAnsi="Bembo"/>
        </w:rPr>
        <w:t xml:space="preserve">especially in </w:t>
      </w:r>
      <w:r w:rsidR="00980794">
        <w:rPr>
          <w:rFonts w:ascii="Bembo" w:hAnsi="Bembo"/>
        </w:rPr>
        <w:t>places</w:t>
      </w:r>
      <w:r w:rsidR="00EE11A4" w:rsidRPr="00EE11A4">
        <w:rPr>
          <w:rFonts w:ascii="Bembo" w:hAnsi="Bembo"/>
        </w:rPr>
        <w:t xml:space="preserve"> with aging rural workforces, </w:t>
      </w:r>
      <w:r w:rsidR="00980794">
        <w:rPr>
          <w:rFonts w:ascii="Bembo" w:hAnsi="Bembo"/>
        </w:rPr>
        <w:t>visa</w:t>
      </w:r>
      <w:r w:rsidRPr="00EE11A4">
        <w:rPr>
          <w:rFonts w:ascii="Bembo" w:hAnsi="Bembo"/>
        </w:rPr>
        <w:t xml:space="preserve"> workers can be especially vulnerable to </w:t>
      </w:r>
      <w:hyperlink r:id="rId11" w:history="1">
        <w:r w:rsidRPr="004D6EC4">
          <w:rPr>
            <w:rStyle w:val="Hyperlink"/>
            <w:rFonts w:ascii="Bembo" w:hAnsi="Bembo"/>
          </w:rPr>
          <w:t>violations of their legal rights</w:t>
        </w:r>
      </w:hyperlink>
      <w:r w:rsidRPr="00EE11A4">
        <w:rPr>
          <w:rFonts w:ascii="Bembo" w:hAnsi="Bembo"/>
        </w:rPr>
        <w:t>.</w:t>
      </w:r>
      <w:r w:rsidR="00FA0A6D">
        <w:rPr>
          <w:rStyle w:val="FootnoteReference"/>
          <w:rFonts w:ascii="Bembo" w:hAnsi="Bembo"/>
        </w:rPr>
        <w:footnoteReference w:id="1"/>
      </w:r>
      <w:r w:rsidRPr="00EE11A4">
        <w:rPr>
          <w:rFonts w:ascii="Bembo" w:hAnsi="Bembo"/>
        </w:rPr>
        <w:t xml:space="preserve"> While </w:t>
      </w:r>
      <w:r w:rsidR="00A04CA4" w:rsidRPr="00EE11A4">
        <w:rPr>
          <w:rFonts w:ascii="Bembo" w:hAnsi="Bembo"/>
        </w:rPr>
        <w:t>each employer</w:t>
      </w:r>
      <w:r w:rsidRPr="00EE11A4">
        <w:rPr>
          <w:rFonts w:ascii="Bembo" w:hAnsi="Bembo"/>
        </w:rPr>
        <w:t xml:space="preserve"> sign</w:t>
      </w:r>
      <w:r w:rsidR="00A04CA4" w:rsidRPr="00EE11A4">
        <w:rPr>
          <w:rFonts w:ascii="Bembo" w:hAnsi="Bembo"/>
        </w:rPr>
        <w:t>s a</w:t>
      </w:r>
      <w:r w:rsidRPr="00EE11A4">
        <w:rPr>
          <w:rFonts w:ascii="Bembo" w:hAnsi="Bembo"/>
        </w:rPr>
        <w:t xml:space="preserve"> contract with DOL promising to abide by worker protection laws, investigations show that employees still face </w:t>
      </w:r>
      <w:hyperlink r:id="rId12" w:history="1">
        <w:r w:rsidR="00DD142E" w:rsidRPr="004D6EC4">
          <w:rPr>
            <w:rStyle w:val="Hyperlink"/>
            <w:rFonts w:ascii="Bembo" w:hAnsi="Bembo"/>
          </w:rPr>
          <w:t>systematic abuses</w:t>
        </w:r>
      </w:hyperlink>
      <w:r w:rsidR="00DD142E">
        <w:rPr>
          <w:rFonts w:ascii="Bembo" w:hAnsi="Bembo"/>
        </w:rPr>
        <w:t xml:space="preserve">, </w:t>
      </w:r>
      <w:r w:rsidRPr="00EE11A4">
        <w:rPr>
          <w:rFonts w:ascii="Bembo" w:hAnsi="Bembo"/>
        </w:rPr>
        <w:lastRenderedPageBreak/>
        <w:t>such as wage theft</w:t>
      </w:r>
      <w:r w:rsidR="00F9069E">
        <w:rPr>
          <w:rFonts w:ascii="Bembo" w:hAnsi="Bembo"/>
        </w:rPr>
        <w:t xml:space="preserve">, </w:t>
      </w:r>
      <w:r w:rsidR="00EE11A4" w:rsidRPr="00EE11A4">
        <w:rPr>
          <w:rFonts w:ascii="Bembo" w:hAnsi="Bembo"/>
        </w:rPr>
        <w:t xml:space="preserve">unsafe conditions in employer-provided housing sites, </w:t>
      </w:r>
      <w:r w:rsidR="009677F6">
        <w:rPr>
          <w:rFonts w:ascii="Bembo" w:hAnsi="Bembo"/>
        </w:rPr>
        <w:t xml:space="preserve">unsafe transportation </w:t>
      </w:r>
      <w:r w:rsidR="00085514">
        <w:rPr>
          <w:rFonts w:ascii="Bembo" w:hAnsi="Bembo"/>
        </w:rPr>
        <w:t>and workplace conditions</w:t>
      </w:r>
      <w:r w:rsidR="00F05FBD">
        <w:rPr>
          <w:rFonts w:ascii="Bembo" w:hAnsi="Bembo"/>
        </w:rPr>
        <w:t xml:space="preserve">, </w:t>
      </w:r>
      <w:r w:rsidR="00EE11A4" w:rsidRPr="00EE11A4">
        <w:rPr>
          <w:rFonts w:ascii="Bembo" w:hAnsi="Bembo"/>
        </w:rPr>
        <w:t>and other issues.</w:t>
      </w:r>
      <w:r w:rsidR="00FA0A6D">
        <w:rPr>
          <w:rFonts w:ascii="Bembo" w:hAnsi="Bembo"/>
        </w:rPr>
        <w:t xml:space="preserve"> </w:t>
      </w:r>
      <w:r w:rsidR="00EE11A4" w:rsidRPr="00EE11A4">
        <w:rPr>
          <w:rFonts w:ascii="Bembo" w:hAnsi="Bembo"/>
        </w:rPr>
        <w:t>While federal and state agencies</w:t>
      </w:r>
      <w:r w:rsidR="00483D00">
        <w:rPr>
          <w:rFonts w:ascii="Bembo" w:hAnsi="Bembo"/>
        </w:rPr>
        <w:t xml:space="preserve"> (in some states)</w:t>
      </w:r>
      <w:r w:rsidR="00EE11A4" w:rsidRPr="00EE11A4">
        <w:rPr>
          <w:rFonts w:ascii="Bembo" w:hAnsi="Bembo"/>
        </w:rPr>
        <w:t xml:space="preserve"> conduct inspections of </w:t>
      </w:r>
      <w:r w:rsidR="00D04064">
        <w:rPr>
          <w:rFonts w:ascii="Bembo" w:hAnsi="Bembo"/>
        </w:rPr>
        <w:t xml:space="preserve">select </w:t>
      </w:r>
      <w:r w:rsidR="00EE11A4" w:rsidRPr="00EE11A4">
        <w:rPr>
          <w:rFonts w:ascii="Bembo" w:hAnsi="Bembo"/>
        </w:rPr>
        <w:t>employment and housing sites, cuts to enforcement budgets have weakened oversight mechanisms.</w:t>
      </w:r>
      <w:r w:rsidR="00D04064">
        <w:rPr>
          <w:rFonts w:ascii="Bembo" w:hAnsi="Bembo"/>
        </w:rPr>
        <w:t xml:space="preserve"> </w:t>
      </w:r>
    </w:p>
    <w:p w14:paraId="750C1262" w14:textId="34F77112" w:rsidR="00FA0A6D" w:rsidRDefault="00FA0A6D" w:rsidP="003D4E91">
      <w:pPr>
        <w:rPr>
          <w:rFonts w:ascii="Bembo" w:hAnsi="Bembo"/>
        </w:rPr>
      </w:pPr>
    </w:p>
    <w:p w14:paraId="13B999E8" w14:textId="0C57350C" w:rsidR="00FA0A6D" w:rsidRDefault="00FA0A6D" w:rsidP="003D4E91">
      <w:pPr>
        <w:rPr>
          <w:rFonts w:ascii="Bembo" w:hAnsi="Bembo"/>
        </w:rPr>
      </w:pPr>
      <w:r>
        <w:rPr>
          <w:rFonts w:ascii="Bembo" w:hAnsi="Bembo"/>
        </w:rPr>
        <w:t xml:space="preserve">Investigative journalists have vividly shown the human toll of these violations and the weakness of </w:t>
      </w:r>
      <w:r w:rsidR="00F242D5">
        <w:rPr>
          <w:rFonts w:ascii="Bembo" w:hAnsi="Bembo"/>
        </w:rPr>
        <w:t xml:space="preserve">federal and state </w:t>
      </w:r>
      <w:r>
        <w:rPr>
          <w:rFonts w:ascii="Bembo" w:hAnsi="Bembo"/>
        </w:rPr>
        <w:t>oversight mechanisms. For instance, an agricultural employer had over two dozen federal citations for vehicle safety issues in a yearlong period but still remained in operation when a bus</w:t>
      </w:r>
      <w:r w:rsidR="00F242D5">
        <w:rPr>
          <w:rFonts w:ascii="Bembo" w:hAnsi="Bembo"/>
        </w:rPr>
        <w:t xml:space="preserve"> that was</w:t>
      </w:r>
      <w:r>
        <w:rPr>
          <w:rFonts w:ascii="Bembo" w:hAnsi="Bembo"/>
        </w:rPr>
        <w:t xml:space="preserve"> transporting workers back to the border </w:t>
      </w:r>
      <w:r w:rsidR="00F242D5">
        <w:rPr>
          <w:rFonts w:ascii="Bembo" w:hAnsi="Bembo"/>
        </w:rPr>
        <w:t xml:space="preserve">crashed and </w:t>
      </w:r>
      <w:r>
        <w:rPr>
          <w:rFonts w:ascii="Bembo" w:hAnsi="Bembo"/>
        </w:rPr>
        <w:t>killed six workers</w:t>
      </w:r>
      <w:r w:rsidR="00F242D5">
        <w:rPr>
          <w:rFonts w:ascii="Bembo" w:hAnsi="Bembo"/>
        </w:rPr>
        <w:t xml:space="preserve">, </w:t>
      </w:r>
      <w:r>
        <w:rPr>
          <w:rFonts w:ascii="Bembo" w:hAnsi="Bembo"/>
        </w:rPr>
        <w:t>injur</w:t>
      </w:r>
      <w:r w:rsidR="00F242D5">
        <w:rPr>
          <w:rFonts w:ascii="Bembo" w:hAnsi="Bembo"/>
        </w:rPr>
        <w:t>ing</w:t>
      </w:r>
      <w:r>
        <w:rPr>
          <w:rFonts w:ascii="Bembo" w:hAnsi="Bembo"/>
        </w:rPr>
        <w:t xml:space="preserve"> seven. Rather than being banned after the fatal crash, the employer was authorized to hire almost 300 additional guest workers the next season.</w:t>
      </w:r>
      <w:r>
        <w:rPr>
          <w:rStyle w:val="FootnoteReference"/>
          <w:rFonts w:ascii="Bembo" w:hAnsi="Bembo"/>
        </w:rPr>
        <w:footnoteReference w:id="2"/>
      </w:r>
      <w:r>
        <w:rPr>
          <w:rFonts w:ascii="Bembo" w:hAnsi="Bembo"/>
        </w:rPr>
        <w:t xml:space="preserve"> This example highlights how federal oversight mechanisms are necessary but not sufficient</w:t>
      </w:r>
      <w:r w:rsidR="00800529">
        <w:rPr>
          <w:rFonts w:ascii="Bembo" w:hAnsi="Bembo"/>
        </w:rPr>
        <w:t xml:space="preserve"> since violations are tracked but employers are rarely terminated from the program (debarred by DOL).</w:t>
      </w:r>
    </w:p>
    <w:p w14:paraId="6EEC7A97" w14:textId="77777777" w:rsidR="00DF7C10" w:rsidRDefault="00DF7C10" w:rsidP="003D4E91">
      <w:pPr>
        <w:rPr>
          <w:rFonts w:ascii="Bembo" w:hAnsi="Bembo"/>
        </w:rPr>
      </w:pPr>
    </w:p>
    <w:p w14:paraId="4825E21E" w14:textId="77777777" w:rsidR="00AA492C" w:rsidRDefault="00800529" w:rsidP="003D4E91">
      <w:pPr>
        <w:rPr>
          <w:ins w:id="0" w:author="Rebecca Ann Johnson" w:date="2021-03-08T12:09:00Z"/>
          <w:rFonts w:ascii="Bembo" w:hAnsi="Bembo"/>
        </w:rPr>
      </w:pPr>
      <w:r>
        <w:rPr>
          <w:rFonts w:ascii="Bembo" w:hAnsi="Bembo"/>
        </w:rPr>
        <w:t>These examples highlight</w:t>
      </w:r>
      <w:r w:rsidR="00D04064">
        <w:rPr>
          <w:rFonts w:ascii="Bembo" w:hAnsi="Bembo"/>
        </w:rPr>
        <w:t xml:space="preserve"> that in many jurisdictions</w:t>
      </w:r>
      <w:r w:rsidR="00C94135">
        <w:rPr>
          <w:rFonts w:ascii="Bembo" w:hAnsi="Bembo"/>
        </w:rPr>
        <w:t xml:space="preserve">, </w:t>
      </w:r>
      <w:r>
        <w:rPr>
          <w:rFonts w:ascii="Bembo" w:hAnsi="Bembo"/>
        </w:rPr>
        <w:t xml:space="preserve">there </w:t>
      </w:r>
      <w:r w:rsidR="00F242D5">
        <w:rPr>
          <w:rFonts w:ascii="Bembo" w:hAnsi="Bembo"/>
        </w:rPr>
        <w:t>are</w:t>
      </w:r>
      <w:del w:id="1" w:author="Rebecca Ann Johnson" w:date="2021-03-08T12:09:00Z">
        <w:r w:rsidR="00F242D5" w:rsidDel="00AA492C">
          <w:rPr>
            <w:rFonts w:ascii="Bembo" w:hAnsi="Bembo"/>
          </w:rPr>
          <w:delText xml:space="preserve"> </w:delText>
        </w:r>
      </w:del>
      <w:ins w:id="2" w:author="Rebecca Ann Johnson" w:date="2021-03-08T12:09:00Z">
        <w:r w:rsidR="00AA492C">
          <w:rPr>
            <w:rFonts w:ascii="Bembo" w:hAnsi="Bembo"/>
          </w:rPr>
          <w:t xml:space="preserve"> different pools of employers</w:t>
        </w:r>
      </w:ins>
      <w:del w:id="3" w:author="Rebecca Ann Johnson" w:date="2021-03-08T12:09:00Z">
        <w:r w:rsidR="00F242D5" w:rsidDel="00AA492C">
          <w:rPr>
            <w:rFonts w:ascii="Bembo" w:hAnsi="Bembo"/>
          </w:rPr>
          <w:delText>two pools of</w:delText>
        </w:r>
        <w:r w:rsidDel="00AA492C">
          <w:rPr>
            <w:rFonts w:ascii="Bembo" w:hAnsi="Bembo"/>
          </w:rPr>
          <w:delText xml:space="preserve"> </w:delText>
        </w:r>
        <w:commentRangeStart w:id="4"/>
        <w:r w:rsidDel="00AA492C">
          <w:rPr>
            <w:rFonts w:ascii="Bembo" w:hAnsi="Bembo"/>
          </w:rPr>
          <w:delText>employers</w:delText>
        </w:r>
        <w:commentRangeEnd w:id="4"/>
        <w:r w:rsidR="00C61699" w:rsidDel="00AA492C">
          <w:rPr>
            <w:rStyle w:val="CommentReference"/>
          </w:rPr>
          <w:commentReference w:id="4"/>
        </w:r>
      </w:del>
      <w:r>
        <w:rPr>
          <w:rFonts w:ascii="Bembo" w:hAnsi="Bembo"/>
        </w:rPr>
        <w:t>:</w:t>
      </w:r>
    </w:p>
    <w:p w14:paraId="6BFD1699" w14:textId="6116C5E5" w:rsidR="00C40ED2" w:rsidRDefault="00C40ED2">
      <w:pPr>
        <w:pStyle w:val="ListParagraph"/>
        <w:numPr>
          <w:ilvl w:val="0"/>
          <w:numId w:val="21"/>
        </w:numPr>
        <w:rPr>
          <w:ins w:id="5" w:author="Rebecca Ann Johnson" w:date="2021-03-08T22:38:00Z"/>
          <w:rFonts w:ascii="Bembo" w:hAnsi="Bembo"/>
        </w:rPr>
      </w:pPr>
      <w:ins w:id="6" w:author="Rebecca Ann Johnson" w:date="2021-03-08T22:38:00Z">
        <w:r>
          <w:rPr>
            <w:rFonts w:ascii="Bembo" w:hAnsi="Bembo"/>
            <w:b/>
            <w:bCs/>
          </w:rPr>
          <w:t>H-2 e</w:t>
        </w:r>
      </w:ins>
      <w:ins w:id="7" w:author="Rebecca Ann Johnson" w:date="2021-03-08T12:09:00Z">
        <w:r w:rsidR="00AA492C" w:rsidRPr="00C40ED2">
          <w:rPr>
            <w:rFonts w:ascii="Bembo" w:hAnsi="Bembo"/>
            <w:b/>
            <w:bCs/>
            <w:rPrChange w:id="8" w:author="Rebecca Ann Johnson" w:date="2021-03-08T22:37:00Z">
              <w:rPr>
                <w:rFonts w:ascii="Bembo" w:hAnsi="Bembo"/>
              </w:rPr>
            </w:rPrChange>
          </w:rPr>
          <w:t>mployers with no investigations and no violations</w:t>
        </w:r>
        <w:r w:rsidR="00AA492C">
          <w:rPr>
            <w:rFonts w:ascii="Bembo" w:hAnsi="Bembo"/>
          </w:rPr>
          <w:t xml:space="preserve">: this may reflect weak enforcement capacity rather than </w:t>
        </w:r>
      </w:ins>
      <w:ins w:id="9" w:author="Rebecca Ann Johnson" w:date="2021-03-08T22:37:00Z">
        <w:r>
          <w:rPr>
            <w:rFonts w:ascii="Bembo" w:hAnsi="Bembo"/>
          </w:rPr>
          <w:t xml:space="preserve">a true lack of issues to investigate; we will explore whether we can use external data sources to identify </w:t>
        </w:r>
      </w:ins>
      <w:ins w:id="10" w:author="Rebecca Ann Johnson" w:date="2021-03-08T22:38:00Z">
        <w:r>
          <w:rPr>
            <w:rFonts w:ascii="Bembo" w:hAnsi="Bembo"/>
          </w:rPr>
          <w:t>“false negative” employers.</w:t>
        </w:r>
      </w:ins>
    </w:p>
    <w:p w14:paraId="4223CB8B" w14:textId="5BD61DE1" w:rsidR="00AA492C" w:rsidRDefault="00C40ED2">
      <w:pPr>
        <w:pStyle w:val="ListParagraph"/>
        <w:numPr>
          <w:ilvl w:val="0"/>
          <w:numId w:val="21"/>
        </w:numPr>
        <w:rPr>
          <w:ins w:id="11" w:author="Rebecca Ann Johnson" w:date="2021-03-08T22:39:00Z"/>
          <w:rFonts w:ascii="Bembo" w:hAnsi="Bembo"/>
        </w:rPr>
      </w:pPr>
      <w:ins w:id="12" w:author="Rebecca Ann Johnson" w:date="2021-03-08T22:38:00Z">
        <w:r>
          <w:rPr>
            <w:rFonts w:ascii="Bembo" w:hAnsi="Bembo"/>
            <w:b/>
            <w:bCs/>
            <w:i/>
            <w:iCs/>
          </w:rPr>
          <w:t xml:space="preserve">H-2 employers where investigations were conducted but no violations were </w:t>
        </w:r>
        <w:proofErr w:type="gramStart"/>
        <w:r>
          <w:rPr>
            <w:rFonts w:ascii="Bembo" w:hAnsi="Bembo"/>
            <w:b/>
            <w:bCs/>
            <w:i/>
            <w:iCs/>
          </w:rPr>
          <w:t>found:</w:t>
        </w:r>
        <w:proofErr w:type="gramEnd"/>
        <w:r>
          <w:rPr>
            <w:rFonts w:ascii="Bembo" w:hAnsi="Bembo"/>
            <w:b/>
            <w:bCs/>
            <w:i/>
            <w:iCs/>
          </w:rPr>
          <w:t xml:space="preserve"> </w:t>
        </w:r>
        <w:r>
          <w:rPr>
            <w:rFonts w:ascii="Bembo" w:hAnsi="Bembo"/>
          </w:rPr>
          <w:t>looking at variation across time</w:t>
        </w:r>
      </w:ins>
      <w:ins w:id="13" w:author="Rebecca Ann Johnson" w:date="2021-03-08T22:39:00Z">
        <w:r>
          <w:rPr>
            <w:rFonts w:ascii="Bembo" w:hAnsi="Bembo"/>
          </w:rPr>
          <w:t xml:space="preserve"> and space can help us understand a pool of employers where some issue triggered an investigation but there were difficulties substantiating to find violations.</w:t>
        </w:r>
      </w:ins>
    </w:p>
    <w:p w14:paraId="40451BC7" w14:textId="0D5CF59D" w:rsidR="00C40ED2" w:rsidRDefault="00C40ED2">
      <w:pPr>
        <w:pStyle w:val="ListParagraph"/>
        <w:numPr>
          <w:ilvl w:val="0"/>
          <w:numId w:val="21"/>
        </w:numPr>
        <w:rPr>
          <w:ins w:id="14" w:author="Rebecca Ann Johnson" w:date="2021-03-08T22:40:00Z"/>
          <w:rFonts w:ascii="Bembo" w:hAnsi="Bembo"/>
        </w:rPr>
      </w:pPr>
      <w:ins w:id="15" w:author="Rebecca Ann Johnson" w:date="2021-03-08T22:39:00Z">
        <w:r>
          <w:rPr>
            <w:rFonts w:ascii="Bembo" w:hAnsi="Bembo"/>
            <w:b/>
            <w:bCs/>
            <w:i/>
            <w:iCs/>
          </w:rPr>
          <w:t xml:space="preserve">H-2 employers where investigations were </w:t>
        </w:r>
        <w:proofErr w:type="gramStart"/>
        <w:r>
          <w:rPr>
            <w:rFonts w:ascii="Bembo" w:hAnsi="Bembo"/>
            <w:b/>
            <w:bCs/>
            <w:i/>
            <w:iCs/>
          </w:rPr>
          <w:t>conducted</w:t>
        </w:r>
        <w:proofErr w:type="gramEnd"/>
        <w:r>
          <w:rPr>
            <w:rFonts w:ascii="Bembo" w:hAnsi="Bembo"/>
            <w:b/>
            <w:bCs/>
            <w:i/>
            <w:iCs/>
          </w:rPr>
          <w:t xml:space="preserve"> and violation(s) were found</w:t>
        </w:r>
      </w:ins>
      <w:ins w:id="16" w:author="Rebecca Ann Johnson" w:date="2021-03-08T22:40:00Z">
        <w:r>
          <w:rPr>
            <w:rFonts w:ascii="Bembo" w:hAnsi="Bembo"/>
            <w:b/>
            <w:bCs/>
            <w:i/>
            <w:iCs/>
          </w:rPr>
          <w:t xml:space="preserve">: </w:t>
        </w:r>
        <w:r>
          <w:rPr>
            <w:rFonts w:ascii="Bembo" w:hAnsi="Bembo"/>
          </w:rPr>
          <w:t>this can help us understand different “hit rates” of investigations in finding evidence for violations.</w:t>
        </w:r>
      </w:ins>
    </w:p>
    <w:p w14:paraId="4247445A" w14:textId="2AD4D0B4" w:rsidR="00C40ED2" w:rsidRPr="00AA492C" w:rsidRDefault="00C40ED2">
      <w:pPr>
        <w:pStyle w:val="ListParagraph"/>
        <w:numPr>
          <w:ilvl w:val="0"/>
          <w:numId w:val="21"/>
        </w:numPr>
        <w:rPr>
          <w:ins w:id="17" w:author="Rebecca Ann Johnson" w:date="2021-03-08T12:09:00Z"/>
          <w:rFonts w:ascii="Bembo" w:hAnsi="Bembo"/>
          <w:rPrChange w:id="18" w:author="Rebecca Ann Johnson" w:date="2021-03-08T12:09:00Z">
            <w:rPr>
              <w:ins w:id="19" w:author="Rebecca Ann Johnson" w:date="2021-03-08T12:09:00Z"/>
            </w:rPr>
          </w:rPrChange>
        </w:rPr>
        <w:pPrChange w:id="20" w:author="Rebecca Ann Johnson" w:date="2021-03-08T12:09:00Z">
          <w:pPr/>
        </w:pPrChange>
      </w:pPr>
      <w:ins w:id="21" w:author="Rebecca Ann Johnson" w:date="2021-03-08T22:40:00Z">
        <w:r>
          <w:rPr>
            <w:rFonts w:ascii="Bembo" w:hAnsi="Bembo"/>
            <w:b/>
            <w:bCs/>
            <w:i/>
            <w:iCs/>
          </w:rPr>
          <w:t>[If it exists], H-2 employers where violation(s) were found but those violations were</w:t>
        </w:r>
      </w:ins>
      <w:ins w:id="22" w:author="Rebecca Ann Johnson" w:date="2021-03-08T22:41:00Z">
        <w:r>
          <w:rPr>
            <w:rFonts w:ascii="Bembo" w:hAnsi="Bembo"/>
            <w:b/>
            <w:bCs/>
            <w:i/>
            <w:iCs/>
          </w:rPr>
          <w:t xml:space="preserve"> not uncovered as part of an investigation: </w:t>
        </w:r>
      </w:ins>
      <w:ins w:id="23" w:author="Rebecca Ann Johnson" w:date="2021-03-08T22:43:00Z">
        <w:r>
          <w:rPr>
            <w:rFonts w:ascii="Bembo" w:hAnsi="Bembo"/>
          </w:rPr>
          <w:t>we will investigate whether employers are ever found to be in violation of program rules through processes other than an investigation.</w:t>
        </w:r>
      </w:ins>
    </w:p>
    <w:p w14:paraId="541FCAB9" w14:textId="77777777" w:rsidR="00AA492C" w:rsidRDefault="00AA492C" w:rsidP="003D4E91">
      <w:pPr>
        <w:rPr>
          <w:ins w:id="24" w:author="Rebecca Ann Johnson" w:date="2021-03-08T12:09:00Z"/>
          <w:rFonts w:ascii="Bembo" w:hAnsi="Bembo"/>
        </w:rPr>
      </w:pPr>
    </w:p>
    <w:p w14:paraId="1B8742F5" w14:textId="5D3276C9" w:rsidR="004E0161" w:rsidRPr="00EE11A4" w:rsidRDefault="00800529" w:rsidP="003D4E91">
      <w:pPr>
        <w:rPr>
          <w:rFonts w:ascii="Bembo" w:hAnsi="Bembo"/>
        </w:rPr>
      </w:pPr>
      <w:del w:id="25" w:author="Rebecca Ann Johnson" w:date="2021-03-08T22:43:00Z">
        <w:r w:rsidDel="00C40ED2">
          <w:rPr>
            <w:rFonts w:ascii="Bembo" w:hAnsi="Bembo"/>
          </w:rPr>
          <w:delText xml:space="preserve"> employers with confirmed violations of worker safety (a larger pool, some of which are repeat offenders) and employers whose violations result in debarment (a much smaller pool). </w:delText>
        </w:r>
      </w:del>
      <w:r w:rsidR="00ED4C35">
        <w:rPr>
          <w:rFonts w:ascii="Bembo" w:hAnsi="Bembo"/>
        </w:rPr>
        <w:t>Compiling enforcement data</w:t>
      </w:r>
      <w:r w:rsidR="001631BB">
        <w:rPr>
          <w:rFonts w:ascii="Bembo" w:hAnsi="Bembo"/>
        </w:rPr>
        <w:t>, especially</w:t>
      </w:r>
      <w:r w:rsidR="00ED4C35">
        <w:rPr>
          <w:rFonts w:ascii="Bembo" w:hAnsi="Bembo"/>
        </w:rPr>
        <w:t xml:space="preserve"> across various agencies</w:t>
      </w:r>
      <w:r w:rsidR="001631BB">
        <w:rPr>
          <w:rFonts w:ascii="Bembo" w:hAnsi="Bembo"/>
        </w:rPr>
        <w:t xml:space="preserve"> (where reporting is currently de-centralized)</w:t>
      </w:r>
      <w:r w:rsidR="00ED4C35">
        <w:rPr>
          <w:rFonts w:ascii="Bembo" w:hAnsi="Bembo"/>
        </w:rPr>
        <w:t>, and over time (as</w:t>
      </w:r>
      <w:r w:rsidR="001631BB">
        <w:rPr>
          <w:rFonts w:ascii="Bembo" w:hAnsi="Bembo"/>
        </w:rPr>
        <w:t>, for example,</w:t>
      </w:r>
      <w:r w:rsidR="00ED4C35">
        <w:rPr>
          <w:rFonts w:ascii="Bembo" w:hAnsi="Bembo"/>
        </w:rPr>
        <w:t xml:space="preserve"> cross-listed by employer</w:t>
      </w:r>
      <w:r w:rsidR="000B09FE">
        <w:rPr>
          <w:rFonts w:ascii="Bembo" w:hAnsi="Bembo"/>
        </w:rPr>
        <w:t xml:space="preserve">) would greatly increase </w:t>
      </w:r>
      <w:r>
        <w:rPr>
          <w:rFonts w:ascii="Bembo" w:hAnsi="Bembo"/>
        </w:rPr>
        <w:t>the ability of three sets of stakeholders---legal advocates; state agencies; federal agencies---</w:t>
      </w:r>
      <w:r w:rsidR="000B09FE">
        <w:rPr>
          <w:rFonts w:ascii="Bembo" w:hAnsi="Bembo"/>
        </w:rPr>
        <w:t xml:space="preserve">to improve conditions by </w:t>
      </w:r>
      <w:r w:rsidR="001631BB">
        <w:rPr>
          <w:rFonts w:ascii="Bembo" w:hAnsi="Bembo"/>
        </w:rPr>
        <w:t>analyzing trends</w:t>
      </w:r>
      <w:del w:id="26" w:author="Rebecca Ann Johnson" w:date="2021-03-08T22:51:00Z">
        <w:r w:rsidDel="008E0FDC">
          <w:rPr>
            <w:rFonts w:ascii="Bembo" w:hAnsi="Bembo"/>
          </w:rPr>
          <w:delText xml:space="preserve"> </w:delText>
        </w:r>
      </w:del>
      <w:ins w:id="27" w:author="Rebecca Ann Johnson" w:date="2021-03-08T22:51:00Z">
        <w:r w:rsidR="008E0FDC">
          <w:rPr>
            <w:rFonts w:ascii="Bembo" w:hAnsi="Bembo"/>
          </w:rPr>
          <w:t xml:space="preserve"> across these different pools</w:t>
        </w:r>
      </w:ins>
      <w:del w:id="28" w:author="Rebecca Ann Johnson" w:date="2021-03-08T22:51:00Z">
        <w:r w:rsidDel="008E0FDC">
          <w:rPr>
            <w:rFonts w:ascii="Bembo" w:hAnsi="Bembo"/>
          </w:rPr>
          <w:delText>in violations</w:delText>
        </w:r>
      </w:del>
      <w:r w:rsidR="001631BB">
        <w:rPr>
          <w:rFonts w:ascii="Bembo" w:hAnsi="Bembo"/>
        </w:rPr>
        <w:t>.</w:t>
      </w:r>
    </w:p>
    <w:p w14:paraId="4C6D8E53" w14:textId="21F9D9B3" w:rsidR="00EE11A4" w:rsidRPr="00EE11A4" w:rsidRDefault="00EE11A4" w:rsidP="003D4E91">
      <w:pPr>
        <w:rPr>
          <w:rFonts w:ascii="Bembo" w:hAnsi="Bembo"/>
        </w:rPr>
      </w:pPr>
    </w:p>
    <w:p w14:paraId="09217B47" w14:textId="1A5914E9" w:rsidR="00EE11A4" w:rsidRPr="00EE11A4" w:rsidRDefault="00EE11A4" w:rsidP="003D4E91">
      <w:pPr>
        <w:rPr>
          <w:rFonts w:ascii="Bembo" w:hAnsi="Bembo"/>
        </w:rPr>
      </w:pPr>
      <w:r w:rsidRPr="00EE11A4">
        <w:rPr>
          <w:rFonts w:ascii="Bembo" w:hAnsi="Bembo"/>
        </w:rPr>
        <w:t>Within this context, TRLA</w:t>
      </w:r>
      <w:r w:rsidR="00980794">
        <w:rPr>
          <w:rFonts w:ascii="Bembo" w:hAnsi="Bembo"/>
        </w:rPr>
        <w:t>, responding to</w:t>
      </w:r>
      <w:r w:rsidRPr="00EE11A4">
        <w:rPr>
          <w:rFonts w:ascii="Bembo" w:hAnsi="Bembo"/>
        </w:rPr>
        <w:t xml:space="preserve"> requests from farmworker advocates</w:t>
      </w:r>
      <w:r w:rsidR="002A5D1D">
        <w:rPr>
          <w:rFonts w:ascii="Bembo" w:hAnsi="Bembo"/>
        </w:rPr>
        <w:t xml:space="preserve"> across the country</w:t>
      </w:r>
      <w:r w:rsidR="00980794">
        <w:rPr>
          <w:rFonts w:ascii="Bembo" w:hAnsi="Bembo"/>
        </w:rPr>
        <w:t xml:space="preserve">, has created </w:t>
      </w:r>
      <w:r w:rsidRPr="00EE11A4">
        <w:rPr>
          <w:rFonts w:ascii="Bembo" w:hAnsi="Bembo"/>
        </w:rPr>
        <w:t xml:space="preserve">the most comprehensive </w:t>
      </w:r>
      <w:r w:rsidR="008246E9">
        <w:rPr>
          <w:rFonts w:ascii="Bembo" w:hAnsi="Bembo"/>
        </w:rPr>
        <w:t xml:space="preserve">and up-to-date </w:t>
      </w:r>
      <w:r w:rsidRPr="00EE11A4">
        <w:rPr>
          <w:rFonts w:ascii="Bembo" w:hAnsi="Bembo"/>
        </w:rPr>
        <w:t xml:space="preserve">database </w:t>
      </w:r>
      <w:r w:rsidR="00980794">
        <w:rPr>
          <w:rFonts w:ascii="Bembo" w:hAnsi="Bembo"/>
        </w:rPr>
        <w:t xml:space="preserve">to date </w:t>
      </w:r>
      <w:r w:rsidRPr="00EE11A4">
        <w:rPr>
          <w:rFonts w:ascii="Bembo" w:hAnsi="Bembo"/>
        </w:rPr>
        <w:t xml:space="preserve">of </w:t>
      </w:r>
      <w:r w:rsidR="008246E9">
        <w:rPr>
          <w:rFonts w:ascii="Bembo" w:hAnsi="Bembo"/>
        </w:rPr>
        <w:t xml:space="preserve">recent </w:t>
      </w:r>
      <w:r w:rsidRPr="00EE11A4">
        <w:rPr>
          <w:rFonts w:ascii="Bembo" w:hAnsi="Bembo"/>
        </w:rPr>
        <w:t>H-2A and H-2B job postings</w:t>
      </w:r>
      <w:r w:rsidR="00980794">
        <w:rPr>
          <w:rFonts w:ascii="Bembo" w:hAnsi="Bembo"/>
        </w:rPr>
        <w:t xml:space="preserve">, creating a searchable database for migrant farmworker advocates to track job postings and plan outreach: </w:t>
      </w:r>
      <w:hyperlink r:id="rId17" w:history="1">
        <w:r w:rsidR="00980794" w:rsidRPr="000604D5">
          <w:rPr>
            <w:rStyle w:val="Hyperlink"/>
            <w:rFonts w:ascii="Bembo" w:hAnsi="Bembo"/>
          </w:rPr>
          <w:t>https://trla.shinyapps.io/H2Data/.</w:t>
        </w:r>
      </w:hyperlink>
      <w:r w:rsidR="00980794">
        <w:rPr>
          <w:rFonts w:ascii="Bembo" w:hAnsi="Bembo"/>
        </w:rPr>
        <w:t xml:space="preserve"> The database is comprised of </w:t>
      </w:r>
      <w:r w:rsidRPr="00EE11A4">
        <w:rPr>
          <w:rFonts w:ascii="Bembo" w:hAnsi="Bembo"/>
        </w:rPr>
        <w:t>a mix of (1) data scraped from individual state websites, and (2) quarterly DOL data releases. The present project will build upon that initial work through linkages</w:t>
      </w:r>
      <w:r w:rsidR="0084165F">
        <w:rPr>
          <w:rFonts w:ascii="Bembo" w:hAnsi="Bembo"/>
        </w:rPr>
        <w:t xml:space="preserve"> between the data</w:t>
      </w:r>
      <w:r w:rsidRPr="00EE11A4">
        <w:rPr>
          <w:rFonts w:ascii="Bembo" w:hAnsi="Bembo"/>
        </w:rPr>
        <w:t xml:space="preserve"> </w:t>
      </w:r>
      <w:r w:rsidR="0084165F">
        <w:rPr>
          <w:rFonts w:ascii="Bembo" w:hAnsi="Bembo"/>
        </w:rPr>
        <w:t>and</w:t>
      </w:r>
      <w:r w:rsidRPr="00EE11A4">
        <w:rPr>
          <w:rFonts w:ascii="Bembo" w:hAnsi="Bembo"/>
        </w:rPr>
        <w:t xml:space="preserve"> (1) enforcement data and (2) contextual data on the areas surrounding the job sites. Questions might include</w:t>
      </w:r>
      <w:r w:rsidR="00C07963">
        <w:rPr>
          <w:rFonts w:ascii="Bembo" w:hAnsi="Bembo"/>
        </w:rPr>
        <w:t xml:space="preserve"> the following, with the final question scope narrowed down as the project teams begin to explore/compile the relevant data sources</w:t>
      </w:r>
      <w:r w:rsidRPr="00EE11A4">
        <w:rPr>
          <w:rFonts w:ascii="Bembo" w:hAnsi="Bembo"/>
        </w:rPr>
        <w:t>:</w:t>
      </w:r>
    </w:p>
    <w:p w14:paraId="66F21E21" w14:textId="3D679CE8" w:rsidR="00EE11A4" w:rsidRPr="00EE11A4" w:rsidRDefault="00491993" w:rsidP="00EE11A4">
      <w:pPr>
        <w:pStyle w:val="ListParagraph"/>
        <w:numPr>
          <w:ilvl w:val="0"/>
          <w:numId w:val="20"/>
        </w:numPr>
        <w:rPr>
          <w:rFonts w:ascii="Bembo" w:hAnsi="Bembo"/>
        </w:rPr>
      </w:pPr>
      <w:r>
        <w:rPr>
          <w:rFonts w:ascii="Bembo" w:hAnsi="Bembo"/>
          <w:b/>
          <w:bCs/>
        </w:rPr>
        <w:t xml:space="preserve">Tracking </w:t>
      </w:r>
      <w:r w:rsidR="00F242D5">
        <w:rPr>
          <w:rFonts w:ascii="Bembo" w:hAnsi="Bembo"/>
          <w:b/>
          <w:bCs/>
        </w:rPr>
        <w:t xml:space="preserve">job </w:t>
      </w:r>
      <w:r>
        <w:rPr>
          <w:rFonts w:ascii="Bembo" w:hAnsi="Bembo"/>
          <w:b/>
          <w:bCs/>
        </w:rPr>
        <w:t xml:space="preserve">activity by high-violation </w:t>
      </w:r>
      <w:r w:rsidR="00F242D5">
        <w:rPr>
          <w:rFonts w:ascii="Bembo" w:hAnsi="Bembo"/>
          <w:b/>
          <w:bCs/>
        </w:rPr>
        <w:t xml:space="preserve">and/or temporarily-debarred </w:t>
      </w:r>
      <w:r>
        <w:rPr>
          <w:rFonts w:ascii="Bembo" w:hAnsi="Bembo"/>
          <w:b/>
          <w:bCs/>
        </w:rPr>
        <w:t xml:space="preserve">employers: </w:t>
      </w:r>
      <w:r w:rsidR="0084165F">
        <w:rPr>
          <w:rFonts w:ascii="Bembo" w:hAnsi="Bembo"/>
        </w:rPr>
        <w:t>DOL</w:t>
      </w:r>
      <w:r w:rsidR="00EE11A4" w:rsidRPr="00EE11A4">
        <w:rPr>
          <w:rFonts w:ascii="Bembo" w:hAnsi="Bembo"/>
        </w:rPr>
        <w:t xml:space="preserve"> enforcement data shows which employers face sanctions without a program ban or </w:t>
      </w:r>
      <w:r w:rsidR="00F242D5">
        <w:rPr>
          <w:rFonts w:ascii="Bembo" w:hAnsi="Bembo"/>
        </w:rPr>
        <w:t xml:space="preserve">with </w:t>
      </w:r>
      <w:r w:rsidR="00EE11A4" w:rsidRPr="00EE11A4">
        <w:rPr>
          <w:rFonts w:ascii="Bembo" w:hAnsi="Bembo"/>
        </w:rPr>
        <w:lastRenderedPageBreak/>
        <w:t xml:space="preserve">temporary program bans. What is the frequency with which employers continue to post jobs </w:t>
      </w:r>
      <w:r w:rsidR="0084165F">
        <w:rPr>
          <w:rFonts w:ascii="Bembo" w:hAnsi="Bembo"/>
        </w:rPr>
        <w:t>after they have been</w:t>
      </w:r>
      <w:r w:rsidR="00EE11A4" w:rsidRPr="00EE11A4">
        <w:rPr>
          <w:rFonts w:ascii="Bembo" w:hAnsi="Bembo"/>
        </w:rPr>
        <w:t xml:space="preserve"> sanction</w:t>
      </w:r>
      <w:r w:rsidR="0084165F">
        <w:rPr>
          <w:rFonts w:ascii="Bembo" w:hAnsi="Bembo"/>
        </w:rPr>
        <w:t>ed</w:t>
      </w:r>
      <w:r w:rsidR="00EE11A4" w:rsidRPr="00EE11A4">
        <w:rPr>
          <w:rFonts w:ascii="Bembo" w:hAnsi="Bembo"/>
        </w:rPr>
        <w:t xml:space="preserve">? How </w:t>
      </w:r>
      <w:r w:rsidR="0084165F">
        <w:rPr>
          <w:rFonts w:ascii="Bembo" w:hAnsi="Bembo"/>
        </w:rPr>
        <w:t>rapidly</w:t>
      </w:r>
      <w:r w:rsidR="00EE11A4" w:rsidRPr="00EE11A4">
        <w:rPr>
          <w:rFonts w:ascii="Bembo" w:hAnsi="Bembo"/>
        </w:rPr>
        <w:t xml:space="preserve"> do temporarily-banned employers return to posting</w:t>
      </w:r>
      <w:r w:rsidR="0084165F">
        <w:rPr>
          <w:rFonts w:ascii="Bembo" w:hAnsi="Bembo"/>
        </w:rPr>
        <w:t xml:space="preserve"> after their ban expires</w:t>
      </w:r>
      <w:r w:rsidR="00EE11A4" w:rsidRPr="00EE11A4">
        <w:rPr>
          <w:rFonts w:ascii="Bembo" w:hAnsi="Bembo"/>
        </w:rPr>
        <w:t>?</w:t>
      </w:r>
      <w:r w:rsidR="0084165F">
        <w:rPr>
          <w:rFonts w:ascii="Bembo" w:hAnsi="Bembo"/>
        </w:rPr>
        <w:t xml:space="preserve"> Can we use external sources to mitigate problems of small employers changing their names to evade detection?</w:t>
      </w:r>
      <w:r w:rsidR="001D3BFA">
        <w:rPr>
          <w:rFonts w:ascii="Bembo" w:hAnsi="Bembo"/>
        </w:rPr>
        <w:t xml:space="preserve"> This project would build </w:t>
      </w:r>
      <w:ins w:id="29" w:author="Rebecca Ann Johnson" w:date="2021-03-08T22:43:00Z">
        <w:r w:rsidR="00C40ED2">
          <w:rPr>
            <w:rFonts w:ascii="Bembo" w:hAnsi="Bembo"/>
          </w:rPr>
          <w:t>on an</w:t>
        </w:r>
      </w:ins>
      <w:del w:id="30" w:author="Rebecca Ann Johnson" w:date="2021-03-08T22:43:00Z">
        <w:r w:rsidR="001D3BFA" w:rsidDel="00C40ED2">
          <w:rPr>
            <w:rFonts w:ascii="Bembo" w:hAnsi="Bembo"/>
          </w:rPr>
          <w:delText>an</w:delText>
        </w:r>
      </w:del>
      <w:r w:rsidR="001D3BFA">
        <w:rPr>
          <w:rFonts w:ascii="Bembo" w:hAnsi="Bembo"/>
        </w:rPr>
        <w:t xml:space="preserve"> initial analysis of enforcement actions by the </w:t>
      </w:r>
      <w:hyperlink r:id="rId18" w:history="1">
        <w:r w:rsidR="001D3BFA" w:rsidRPr="001D3BFA">
          <w:rPr>
            <w:rStyle w:val="Hyperlink"/>
            <w:rFonts w:ascii="Bembo" w:hAnsi="Bembo"/>
          </w:rPr>
          <w:t>Economic Policy Institute (EPI)</w:t>
        </w:r>
      </w:hyperlink>
      <w:r w:rsidR="001D3BFA">
        <w:rPr>
          <w:rFonts w:ascii="Bembo" w:hAnsi="Bembo"/>
        </w:rPr>
        <w:t>, which summarized broad trends in DOL Wage and Hour Division (WHD) Compliance Action data</w:t>
      </w:r>
      <w:commentRangeStart w:id="31"/>
      <w:commentRangeStart w:id="32"/>
      <w:r w:rsidR="001D3BFA">
        <w:rPr>
          <w:rFonts w:ascii="Bembo" w:hAnsi="Bembo"/>
        </w:rPr>
        <w:t>.</w:t>
      </w:r>
      <w:r w:rsidR="001D3BFA">
        <w:rPr>
          <w:rStyle w:val="FootnoteReference"/>
          <w:rFonts w:ascii="Bembo" w:hAnsi="Bembo"/>
        </w:rPr>
        <w:footnoteReference w:id="3"/>
      </w:r>
      <w:commentRangeEnd w:id="31"/>
      <w:r w:rsidR="005C3E22">
        <w:rPr>
          <w:rStyle w:val="CommentReference"/>
        </w:rPr>
        <w:commentReference w:id="31"/>
      </w:r>
      <w:commentRangeEnd w:id="32"/>
      <w:r w:rsidR="006634A3">
        <w:rPr>
          <w:rStyle w:val="CommentReference"/>
        </w:rPr>
        <w:commentReference w:id="32"/>
      </w:r>
      <w:r w:rsidR="00F242D5">
        <w:rPr>
          <w:rFonts w:ascii="Bembo" w:hAnsi="Bembo"/>
        </w:rPr>
        <w:t xml:space="preserve"> </w:t>
      </w:r>
      <w:ins w:id="33" w:author="Rebecca Ann Johnson" w:date="2021-03-08T22:43:00Z">
        <w:r w:rsidR="00C40ED2">
          <w:rPr>
            <w:rFonts w:ascii="Bembo" w:hAnsi="Bembo"/>
          </w:rPr>
          <w:t xml:space="preserve">For instance, </w:t>
        </w:r>
      </w:ins>
      <w:ins w:id="34" w:author="Rebecca Ann Johnson" w:date="2021-03-08T22:46:00Z">
        <w:r w:rsidR="000C0B1A">
          <w:rPr>
            <w:rFonts w:ascii="Bembo" w:hAnsi="Bembo"/>
          </w:rPr>
          <w:t>in a section of the report investigating “bad apple” employers---defined as single employers with either a large number of violations or a high share of violations within a particular industry category---the report highlights employe</w:t>
        </w:r>
      </w:ins>
      <w:ins w:id="35" w:author="Rebecca Ann Johnson" w:date="2021-03-08T22:47:00Z">
        <w:r w:rsidR="000C0B1A">
          <w:rPr>
            <w:rFonts w:ascii="Bembo" w:hAnsi="Bembo"/>
          </w:rPr>
          <w:t xml:space="preserve">rs with high </w:t>
        </w:r>
      </w:ins>
      <w:ins w:id="36" w:author="Rebecca Ann Johnson" w:date="2021-03-08T22:48:00Z">
        <w:r w:rsidR="000C0B1A">
          <w:rPr>
            <w:rFonts w:ascii="Bembo" w:hAnsi="Bembo"/>
          </w:rPr>
          <w:t>counts of violations.</w:t>
        </w:r>
        <w:r w:rsidR="000C0B1A">
          <w:rPr>
            <w:rStyle w:val="FootnoteReference"/>
            <w:rFonts w:ascii="Bembo" w:hAnsi="Bembo"/>
          </w:rPr>
          <w:footnoteReference w:id="4"/>
        </w:r>
      </w:ins>
      <w:ins w:id="39" w:author="Rebecca Ann Johnson" w:date="2021-03-08T22:49:00Z">
        <w:r w:rsidR="000C0B1A">
          <w:rPr>
            <w:rFonts w:ascii="Bembo" w:hAnsi="Bembo"/>
          </w:rPr>
          <w:t xml:space="preserve"> </w:t>
        </w:r>
      </w:ins>
      <w:ins w:id="40" w:author="Rebecca Ann Johnson" w:date="2021-03-09T10:59:00Z">
        <w:r w:rsidR="0022609A">
          <w:rPr>
            <w:rFonts w:ascii="Bembo" w:hAnsi="Bembo"/>
          </w:rPr>
          <w:t>Our linkages to the posting data can help us investigate important follow-up questions, like: w</w:t>
        </w:r>
      </w:ins>
      <w:ins w:id="41" w:author="Rebecca Ann Johnson" w:date="2021-03-08T22:49:00Z">
        <w:r w:rsidR="000C0B1A">
          <w:rPr>
            <w:rFonts w:ascii="Bembo" w:hAnsi="Bembo"/>
          </w:rPr>
          <w:t>hat does posting activity look like for employers with high counts of violations versus employers with none? Are jobs at the former set of employers filled less quickly, which one might expect if information about high-violation e</w:t>
        </w:r>
      </w:ins>
      <w:ins w:id="42" w:author="Rebecca Ann Johnson" w:date="2021-03-08T22:50:00Z">
        <w:r w:rsidR="000C0B1A">
          <w:rPr>
            <w:rFonts w:ascii="Bembo" w:hAnsi="Bembo"/>
          </w:rPr>
          <w:t>mployers is broadly accessible and transparent to recruiters or visa seekers, or are they filled as quickly as similar jobs at no-violation employers?</w:t>
        </w:r>
      </w:ins>
      <w:ins w:id="43" w:author="Rebecca Ann Johnson" w:date="2021-03-08T22:51:00Z">
        <w:r w:rsidR="006634A3">
          <w:rPr>
            <w:rStyle w:val="FootnoteReference"/>
            <w:rFonts w:ascii="Bembo" w:hAnsi="Bembo"/>
          </w:rPr>
          <w:footnoteReference w:id="5"/>
        </w:r>
      </w:ins>
    </w:p>
    <w:p w14:paraId="7A71A379" w14:textId="15CA6B9A" w:rsidR="00EE11A4" w:rsidRPr="00EE11A4" w:rsidRDefault="00491993" w:rsidP="00EE11A4">
      <w:pPr>
        <w:pStyle w:val="ListParagraph"/>
        <w:numPr>
          <w:ilvl w:val="0"/>
          <w:numId w:val="20"/>
        </w:numPr>
        <w:rPr>
          <w:rFonts w:ascii="Bembo" w:hAnsi="Bembo"/>
        </w:rPr>
      </w:pPr>
      <w:r>
        <w:rPr>
          <w:rFonts w:ascii="Bembo" w:hAnsi="Bembo"/>
          <w:b/>
          <w:bCs/>
          <w:i/>
          <w:iCs/>
        </w:rPr>
        <w:t xml:space="preserve">Identifying Mismatches between Employer Certification of Workforce Shortages and Externally-verified Shortages: </w:t>
      </w:r>
      <w:r w:rsidR="00EE11A4" w:rsidRPr="00EE11A4">
        <w:rPr>
          <w:rFonts w:ascii="Bembo" w:hAnsi="Bembo"/>
        </w:rPr>
        <w:t xml:space="preserve">The visas are meant to fill workforce gaps in the surrounding regions, but some allege that employers turn to the program less due to verified workforce shortages and more due to financial incentives in terms of lower </w:t>
      </w:r>
      <w:r w:rsidR="00036298">
        <w:rPr>
          <w:rFonts w:ascii="Bembo" w:hAnsi="Bembo"/>
        </w:rPr>
        <w:t xml:space="preserve">wage </w:t>
      </w:r>
      <w:r w:rsidR="00EE11A4" w:rsidRPr="00EE11A4">
        <w:rPr>
          <w:rFonts w:ascii="Bembo" w:hAnsi="Bembo"/>
        </w:rPr>
        <w:t>rates</w:t>
      </w:r>
      <w:r w:rsidR="000D3901">
        <w:rPr>
          <w:rFonts w:ascii="Bembo" w:hAnsi="Bembo"/>
        </w:rPr>
        <w:t>, avoid</w:t>
      </w:r>
      <w:r w:rsidR="00291A7E">
        <w:rPr>
          <w:rFonts w:ascii="Bembo" w:hAnsi="Bembo"/>
        </w:rPr>
        <w:t>ing</w:t>
      </w:r>
      <w:r w:rsidR="000D3901">
        <w:rPr>
          <w:rFonts w:ascii="Bembo" w:hAnsi="Bembo"/>
        </w:rPr>
        <w:t xml:space="preserve"> unemployment taxes, and </w:t>
      </w:r>
      <w:r w:rsidR="00F242D5">
        <w:rPr>
          <w:rFonts w:ascii="Bembo" w:hAnsi="Bembo"/>
        </w:rPr>
        <w:t xml:space="preserve">to </w:t>
      </w:r>
      <w:r w:rsidR="000D3901">
        <w:rPr>
          <w:rFonts w:ascii="Bembo" w:hAnsi="Bembo"/>
        </w:rPr>
        <w:t xml:space="preserve">obtain a more vulnerable </w:t>
      </w:r>
      <w:r w:rsidR="004C28C7">
        <w:rPr>
          <w:rFonts w:ascii="Bembo" w:hAnsi="Bembo"/>
        </w:rPr>
        <w:t>workforce by employing foreign-nationals</w:t>
      </w:r>
      <w:r w:rsidR="004916C7">
        <w:rPr>
          <w:rFonts w:ascii="Bembo" w:hAnsi="Bembo"/>
        </w:rPr>
        <w:t xml:space="preserve"> (</w:t>
      </w:r>
      <w:r w:rsidR="00DA60C4">
        <w:rPr>
          <w:rFonts w:ascii="Bembo" w:hAnsi="Bembo"/>
        </w:rPr>
        <w:t>especially H-2A workers who are legally prohibited from choosing to work anywhere else in the U.S.)</w:t>
      </w:r>
      <w:r w:rsidR="004C28C7">
        <w:rPr>
          <w:rFonts w:ascii="Bembo" w:hAnsi="Bembo"/>
        </w:rPr>
        <w:t>.</w:t>
      </w:r>
      <w:r w:rsidR="00EE11A4" w:rsidRPr="00EE11A4">
        <w:rPr>
          <w:rFonts w:ascii="Bembo" w:hAnsi="Bembo"/>
        </w:rPr>
        <w:t xml:space="preserve"> Can we use American Community Survey (ACS)</w:t>
      </w:r>
      <w:r w:rsidR="00F9069E">
        <w:rPr>
          <w:rFonts w:ascii="Bembo" w:hAnsi="Bembo"/>
        </w:rPr>
        <w:t xml:space="preserve"> </w:t>
      </w:r>
      <w:r w:rsidR="00EE11A4" w:rsidRPr="00EE11A4">
        <w:rPr>
          <w:rFonts w:ascii="Bembo" w:hAnsi="Bembo"/>
        </w:rPr>
        <w:t xml:space="preserve">and other public datasets to understand </w:t>
      </w:r>
      <w:r w:rsidR="009854DB">
        <w:rPr>
          <w:rFonts w:ascii="Bembo" w:hAnsi="Bembo"/>
        </w:rPr>
        <w:t xml:space="preserve">the U.S. worker poverty level data, current unemployment data for various locales, and </w:t>
      </w:r>
      <w:r w:rsidR="0013552E">
        <w:rPr>
          <w:rFonts w:ascii="Bembo" w:hAnsi="Bembo"/>
        </w:rPr>
        <w:t xml:space="preserve">agricultural </w:t>
      </w:r>
      <w:r w:rsidR="00D16CCF">
        <w:rPr>
          <w:rFonts w:ascii="Bembo" w:hAnsi="Bembo"/>
        </w:rPr>
        <w:t xml:space="preserve">industry wage rate data to see </w:t>
      </w:r>
      <w:r w:rsidR="00D168C0">
        <w:rPr>
          <w:rFonts w:ascii="Bembo" w:hAnsi="Bembo"/>
        </w:rPr>
        <w:t xml:space="preserve">whether </w:t>
      </w:r>
      <w:r w:rsidR="00D16CCF">
        <w:rPr>
          <w:rFonts w:ascii="Bembo" w:hAnsi="Bembo"/>
        </w:rPr>
        <w:t>employers’ statements that there is a labor shortage</w:t>
      </w:r>
      <w:r w:rsidR="0013552E">
        <w:rPr>
          <w:rFonts w:ascii="Bembo" w:hAnsi="Bembo"/>
        </w:rPr>
        <w:t>, and depressed wages,</w:t>
      </w:r>
      <w:r w:rsidR="00D168C0">
        <w:rPr>
          <w:rFonts w:ascii="Bembo" w:hAnsi="Bembo"/>
        </w:rPr>
        <w:t xml:space="preserve"> in their area is true</w:t>
      </w:r>
      <w:r w:rsidR="00EE11A4" w:rsidRPr="00EE11A4">
        <w:rPr>
          <w:rFonts w:ascii="Bembo" w:hAnsi="Bembo"/>
        </w:rPr>
        <w:t>?</w:t>
      </w:r>
    </w:p>
    <w:p w14:paraId="6C250615" w14:textId="77777777" w:rsidR="00ED5915" w:rsidRPr="00EE11A4" w:rsidRDefault="00ED5915" w:rsidP="00AB731D">
      <w:pPr>
        <w:rPr>
          <w:rFonts w:ascii="Bembo" w:hAnsi="Bembo"/>
        </w:rPr>
      </w:pPr>
    </w:p>
    <w:p w14:paraId="63928ED9" w14:textId="77777777" w:rsidR="00AB731D" w:rsidRPr="00EE11A4" w:rsidRDefault="00AB731D" w:rsidP="00AB731D">
      <w:pPr>
        <w:rPr>
          <w:rFonts w:ascii="Bembo" w:hAnsi="Bembo"/>
          <w:b/>
          <w:bCs/>
        </w:rPr>
      </w:pPr>
    </w:p>
    <w:p w14:paraId="087F096E" w14:textId="77777777" w:rsidR="00AB731D" w:rsidRPr="00EE11A4" w:rsidRDefault="00AB731D" w:rsidP="00AB731D">
      <w:pPr>
        <w:rPr>
          <w:rFonts w:ascii="Bembo" w:hAnsi="Bembo"/>
          <w:b/>
          <w:bCs/>
        </w:rPr>
      </w:pPr>
      <w:r w:rsidRPr="00EE11A4">
        <w:rPr>
          <w:rFonts w:ascii="Bembo" w:hAnsi="Bembo"/>
          <w:b/>
          <w:bCs/>
        </w:rPr>
        <w:t>ORGANIZATIONAL CONTEXT</w:t>
      </w:r>
    </w:p>
    <w:p w14:paraId="0C997856" w14:textId="77777777" w:rsidR="00AB731D" w:rsidRPr="00EE11A4" w:rsidRDefault="00AB731D" w:rsidP="00AB731D">
      <w:pPr>
        <w:rPr>
          <w:rFonts w:ascii="Bembo" w:hAnsi="Bembo"/>
        </w:rPr>
      </w:pPr>
    </w:p>
    <w:p w14:paraId="3C393C05" w14:textId="05B5AD75" w:rsidR="00880080" w:rsidRDefault="00EE11A4" w:rsidP="005503C1">
      <w:pPr>
        <w:rPr>
          <w:rFonts w:ascii="Bembo" w:hAnsi="Bembo" w:cs="Times New Roman"/>
        </w:rPr>
      </w:pPr>
      <w:r w:rsidRPr="00EE11A4">
        <w:rPr>
          <w:rFonts w:ascii="Bembo" w:hAnsi="Bembo"/>
        </w:rPr>
        <w:t>TRLA</w:t>
      </w:r>
      <w:r w:rsidR="00980794">
        <w:rPr>
          <w:rFonts w:ascii="Bembo" w:hAnsi="Bembo"/>
        </w:rPr>
        <w:t xml:space="preserve"> </w:t>
      </w:r>
      <w:r w:rsidR="00315DEB">
        <w:rPr>
          <w:rFonts w:ascii="Bembo" w:hAnsi="Bembo"/>
        </w:rPr>
        <w:t xml:space="preserve">is the </w:t>
      </w:r>
      <w:r w:rsidR="004D6EC4">
        <w:rPr>
          <w:rFonts w:ascii="Bembo" w:hAnsi="Bembo"/>
        </w:rPr>
        <w:t>second</w:t>
      </w:r>
      <w:r w:rsidR="00315DEB">
        <w:rPr>
          <w:rFonts w:ascii="Bembo" w:hAnsi="Bembo"/>
        </w:rPr>
        <w:t xml:space="preserve">-largest civil legal aid organization in the U.S. It </w:t>
      </w:r>
      <w:r w:rsidR="00980794">
        <w:rPr>
          <w:rFonts w:ascii="Bembo" w:hAnsi="Bembo"/>
        </w:rPr>
        <w:t>offers</w:t>
      </w:r>
      <w:r w:rsidRPr="00EE11A4">
        <w:rPr>
          <w:rFonts w:ascii="Bembo" w:hAnsi="Bembo"/>
        </w:rPr>
        <w:t xml:space="preserve"> </w:t>
      </w:r>
      <w:r w:rsidR="00980794" w:rsidRPr="00EE11A4">
        <w:rPr>
          <w:rFonts w:ascii="Bembo" w:hAnsi="Bembo" w:cs="Times New Roman"/>
        </w:rPr>
        <w:t>free civil legal services to residents in 68 Southwest Texas counties</w:t>
      </w:r>
      <w:r w:rsidR="00980794">
        <w:rPr>
          <w:rFonts w:ascii="Bembo" w:hAnsi="Bembo" w:cs="Times New Roman"/>
        </w:rPr>
        <w:t xml:space="preserve"> (</w:t>
      </w:r>
      <w:hyperlink r:id="rId19" w:history="1">
        <w:r w:rsidR="00980794" w:rsidRPr="0050435D">
          <w:rPr>
            <w:rStyle w:val="Hyperlink"/>
            <w:rFonts w:ascii="Bembo" w:hAnsi="Bembo" w:cs="Times New Roman"/>
          </w:rPr>
          <w:t>https://www.trla.org/offices</w:t>
        </w:r>
      </w:hyperlink>
      <w:r w:rsidR="00980794">
        <w:rPr>
          <w:rFonts w:ascii="Bembo" w:hAnsi="Bembo" w:cs="Times New Roman"/>
        </w:rPr>
        <w:t xml:space="preserve">). </w:t>
      </w:r>
      <w:r w:rsidR="00EF3AE6">
        <w:rPr>
          <w:rFonts w:ascii="Bembo" w:hAnsi="Bembo" w:cs="Times New Roman"/>
        </w:rPr>
        <w:t>The farmworker law practice within their broader labor and employment practice group</w:t>
      </w:r>
      <w:r w:rsidR="00980794">
        <w:rPr>
          <w:rFonts w:ascii="Bembo" w:hAnsi="Bembo" w:cs="Times New Roman"/>
        </w:rPr>
        <w:t xml:space="preserve"> represents farmworkers with employment problems </w:t>
      </w:r>
      <w:r w:rsidR="00EF3AE6">
        <w:rPr>
          <w:rFonts w:ascii="Bembo" w:hAnsi="Bembo" w:cs="Times New Roman"/>
        </w:rPr>
        <w:t xml:space="preserve">not only in the Texas but also in six other states through a Tennessee branch office (Kentucky, Alabama, Mississippi, Louisiana, Georgia, Tennessee): </w:t>
      </w:r>
      <w:hyperlink r:id="rId20" w:history="1">
        <w:r w:rsidR="00EF3AE6" w:rsidRPr="0050435D">
          <w:rPr>
            <w:rStyle w:val="Hyperlink"/>
            <w:rFonts w:ascii="Bembo" w:hAnsi="Bembo" w:cs="Times New Roman"/>
          </w:rPr>
          <w:t>https://www.trla.org/labor-employment</w:t>
        </w:r>
      </w:hyperlink>
      <w:r w:rsidR="00EF3AE6">
        <w:rPr>
          <w:rFonts w:ascii="Bembo" w:hAnsi="Bembo" w:cs="Times New Roman"/>
        </w:rPr>
        <w:t xml:space="preserve">. </w:t>
      </w:r>
      <w:r w:rsidR="00880080">
        <w:rPr>
          <w:rFonts w:ascii="Bembo" w:hAnsi="Bembo" w:cs="Times New Roman"/>
        </w:rPr>
        <w:t xml:space="preserve">TRLA is an especially compelling partner for the H-2 </w:t>
      </w:r>
      <w:r w:rsidR="00880080">
        <w:rPr>
          <w:rFonts w:ascii="Bembo" w:hAnsi="Bembo" w:cs="Times New Roman"/>
        </w:rPr>
        <w:lastRenderedPageBreak/>
        <w:t xml:space="preserve">guestworker project because the states within its jurisdiction have high concentrations of </w:t>
      </w:r>
      <w:r w:rsidR="00894278">
        <w:rPr>
          <w:rFonts w:ascii="Bembo" w:hAnsi="Bembo" w:cs="Times New Roman"/>
        </w:rPr>
        <w:t>farm</w:t>
      </w:r>
      <w:r w:rsidR="00880080">
        <w:rPr>
          <w:rFonts w:ascii="Bembo" w:hAnsi="Bembo" w:cs="Times New Roman"/>
        </w:rPr>
        <w:t xml:space="preserve">workers. </w:t>
      </w:r>
    </w:p>
    <w:p w14:paraId="4456612D" w14:textId="77777777" w:rsidR="004D6EC4" w:rsidRDefault="004D6EC4" w:rsidP="005503C1">
      <w:pPr>
        <w:rPr>
          <w:rFonts w:ascii="Bembo" w:hAnsi="Bembo" w:cs="Times New Roman"/>
        </w:rPr>
      </w:pPr>
    </w:p>
    <w:p w14:paraId="4F6EA4C2" w14:textId="409C397E" w:rsidR="00445036" w:rsidRDefault="00EF3AE6" w:rsidP="005503C1">
      <w:pPr>
        <w:rPr>
          <w:rFonts w:ascii="Bembo" w:hAnsi="Bembo" w:cs="Times New Roman"/>
        </w:rPr>
      </w:pPr>
      <w:r>
        <w:rPr>
          <w:rFonts w:ascii="Bembo" w:hAnsi="Bembo" w:cs="Times New Roman"/>
        </w:rPr>
        <w:t xml:space="preserve">In addition to that practice area, which is the area most connected with the SIP project, they also provide free legal services to low-income people facing issues like eviction, </w:t>
      </w:r>
      <w:r w:rsidRPr="00EF3AE6">
        <w:rPr>
          <w:rFonts w:ascii="Bembo" w:hAnsi="Bembo" w:cs="Times New Roman"/>
        </w:rPr>
        <w:t>bankruptcies and foreclosures, divorces and custody arrangements, consumer fraud, wills and estates, accessing public benefits, and litigating for civil and environmental rights.</w:t>
      </w:r>
      <w:r w:rsidR="00684D2C">
        <w:rPr>
          <w:rFonts w:ascii="Bembo" w:hAnsi="Bembo" w:cs="Times New Roman"/>
        </w:rPr>
        <w:t xml:space="preserve"> </w:t>
      </w:r>
    </w:p>
    <w:p w14:paraId="38F51EB4" w14:textId="537ED37C" w:rsidR="008F1506" w:rsidRPr="00F9069E" w:rsidRDefault="008F1506" w:rsidP="008F1506">
      <w:pPr>
        <w:rPr>
          <w:rFonts w:ascii="Bembo" w:hAnsi="Bembo"/>
          <w:i/>
          <w:iCs/>
        </w:rPr>
      </w:pPr>
    </w:p>
    <w:sectPr w:rsidR="008F1506" w:rsidRPr="00F9069E" w:rsidSect="00CA5844">
      <w:headerReference w:type="default" r:id="rId21"/>
      <w:foot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Daniela Dwyer (MER)" w:date="2021-03-05T17:19:00Z" w:initials="DD(">
    <w:p w14:paraId="36AE5B38" w14:textId="5D7B3ED0" w:rsidR="00C61699" w:rsidRDefault="00C61699">
      <w:pPr>
        <w:pStyle w:val="CommentText"/>
      </w:pPr>
      <w:r>
        <w:rPr>
          <w:rStyle w:val="CommentReference"/>
        </w:rPr>
        <w:annotationRef/>
      </w:r>
      <w:r w:rsidR="006039C2">
        <w:t xml:space="preserve">I think there are </w:t>
      </w:r>
      <w:r w:rsidR="005B26B5">
        <w:t xml:space="preserve">3 (maybe, </w:t>
      </w:r>
      <w:r w:rsidR="006039C2">
        <w:t>4</w:t>
      </w:r>
      <w:r w:rsidR="005B26B5">
        <w:t>)</w:t>
      </w:r>
      <w:r w:rsidR="006039C2">
        <w:t xml:space="preserve"> pools of employers, as follows:</w:t>
      </w:r>
    </w:p>
    <w:p w14:paraId="78FAA2FD" w14:textId="77777777" w:rsidR="00CB5711" w:rsidRDefault="00CB5711">
      <w:pPr>
        <w:pStyle w:val="CommentText"/>
      </w:pPr>
    </w:p>
    <w:p w14:paraId="4AC9ECA4" w14:textId="6612C41E" w:rsidR="00096727" w:rsidRDefault="006039C2">
      <w:pPr>
        <w:pStyle w:val="CommentText"/>
      </w:pPr>
      <w:r>
        <w:t>Pool 1 – H-2 employers (investigation</w:t>
      </w:r>
      <w:r w:rsidR="00096727">
        <w:t xml:space="preserve"> (no)</w:t>
      </w:r>
      <w:r>
        <w:t>, violations found</w:t>
      </w:r>
      <w:r w:rsidR="00096727">
        <w:t xml:space="preserve"> (no)</w:t>
      </w:r>
      <w:r>
        <w:t>)</w:t>
      </w:r>
    </w:p>
    <w:p w14:paraId="381CA143" w14:textId="76D41483" w:rsidR="006039C2" w:rsidRDefault="00096727">
      <w:pPr>
        <w:pStyle w:val="CommentText"/>
      </w:pPr>
      <w:r>
        <w:t>Q</w:t>
      </w:r>
      <w:r w:rsidR="006039C2">
        <w:t>uery</w:t>
      </w:r>
      <w:r>
        <w:t>:</w:t>
      </w:r>
      <w:r w:rsidR="006039C2">
        <w:t xml:space="preserve"> is this the largest pool, and if so, is that due to lack of resources to conduct investigations?)</w:t>
      </w:r>
    </w:p>
    <w:p w14:paraId="6E286FDE" w14:textId="77777777" w:rsidR="00CB5711" w:rsidRDefault="00CB5711">
      <w:pPr>
        <w:pStyle w:val="CommentText"/>
      </w:pPr>
    </w:p>
    <w:p w14:paraId="6AEFFEB3" w14:textId="424BB9EC" w:rsidR="006039C2" w:rsidRDefault="006039C2">
      <w:pPr>
        <w:pStyle w:val="CommentText"/>
      </w:pPr>
      <w:r>
        <w:t>Pool 2 – H-2 employers (</w:t>
      </w:r>
      <w:r w:rsidR="00096727">
        <w:t>investigation (yes), violations found (no)</w:t>
      </w:r>
    </w:p>
    <w:p w14:paraId="008186A3" w14:textId="48F8FB05" w:rsidR="00096727" w:rsidRDefault="004D56E9">
      <w:pPr>
        <w:pStyle w:val="CommentText"/>
      </w:pPr>
      <w:r>
        <w:t>Query – when an investigation occurs, are violations more likely to be found or no violations? (If violations are</w:t>
      </w:r>
      <w:r w:rsidR="00CE0A48">
        <w:t xml:space="preserve"> more likely to be found when an investigation occurs, than no violations will be found, then logically, the rate of violators/”non-compliance”</w:t>
      </w:r>
      <w:r w:rsidR="00CB5711">
        <w:t xml:space="preserve"> is more likely to grow as more investigations occur)</w:t>
      </w:r>
    </w:p>
    <w:p w14:paraId="7715EFBA" w14:textId="77777777" w:rsidR="00CB5711" w:rsidRDefault="00CB5711">
      <w:pPr>
        <w:pStyle w:val="CommentText"/>
      </w:pPr>
    </w:p>
    <w:p w14:paraId="66531327" w14:textId="77777777" w:rsidR="00CB5711" w:rsidRDefault="00CB5711">
      <w:pPr>
        <w:pStyle w:val="CommentText"/>
      </w:pPr>
      <w:r>
        <w:t xml:space="preserve">Pool 3 </w:t>
      </w:r>
      <w:r w:rsidR="00F146DC">
        <w:t>–</w:t>
      </w:r>
      <w:r>
        <w:t xml:space="preserve"> </w:t>
      </w:r>
      <w:r w:rsidR="00F146DC">
        <w:t>H-2 employer (investigation (yes), violations found (yes)</w:t>
      </w:r>
    </w:p>
    <w:p w14:paraId="13BACE6A" w14:textId="77777777" w:rsidR="000A474B" w:rsidRDefault="000A474B">
      <w:pPr>
        <w:pStyle w:val="CommentText"/>
      </w:pPr>
    </w:p>
    <w:p w14:paraId="7831366D" w14:textId="77777777" w:rsidR="000A474B" w:rsidRDefault="000A474B">
      <w:pPr>
        <w:pStyle w:val="CommentText"/>
      </w:pPr>
      <w:r>
        <w:t>Pool 4 – H-2 employer (investigation (no), violations found (yes)</w:t>
      </w:r>
    </w:p>
    <w:p w14:paraId="770E43FD" w14:textId="0923F0CD" w:rsidR="0088094D" w:rsidRDefault="0088094D">
      <w:pPr>
        <w:pStyle w:val="CommentText"/>
      </w:pPr>
      <w:r>
        <w:t>This might not be a category, if we just want to measure how frequently DOL assesses violations when an investigation occurs, or how often an H-2A employer is found to be in violation.</w:t>
      </w:r>
    </w:p>
    <w:p w14:paraId="42D9A371" w14:textId="66E98865" w:rsidR="0088094D" w:rsidRDefault="0088094D">
      <w:pPr>
        <w:pStyle w:val="CommentText"/>
      </w:pPr>
      <w:r>
        <w:t xml:space="preserve">But if we consider, for example, that </w:t>
      </w:r>
      <w:r w:rsidR="00995F81">
        <w:t>TRLA sues a lot of places where we allege violations (as private attorneys (not gov’t agencies) and where no DOL investigation has occurred (due to lack of resources), then I think this also shows that if DOL had the resources to look in more places, they’d find more violators in the H-2A program.</w:t>
      </w:r>
    </w:p>
    <w:p w14:paraId="282275FE" w14:textId="4D1548F2" w:rsidR="00995F81" w:rsidRDefault="00995F81">
      <w:pPr>
        <w:pStyle w:val="CommentText"/>
      </w:pPr>
    </w:p>
    <w:p w14:paraId="098970D4" w14:textId="77777777" w:rsidR="00CD1D25" w:rsidRDefault="00995F81">
      <w:pPr>
        <w:pStyle w:val="CommentText"/>
      </w:pPr>
      <w:r>
        <w:t xml:space="preserve">My point being, I’d be interested in what percentage of H-2A employers are investigated by USDOL each year (probably a small percentage). </w:t>
      </w:r>
    </w:p>
    <w:p w14:paraId="1BC3D803" w14:textId="77777777" w:rsidR="00CD1D25" w:rsidRDefault="00CD1D25">
      <w:pPr>
        <w:pStyle w:val="CommentText"/>
      </w:pPr>
    </w:p>
    <w:p w14:paraId="70FA4D9E" w14:textId="77777777" w:rsidR="00CD1D25" w:rsidRDefault="00995F81">
      <w:pPr>
        <w:pStyle w:val="CommentText"/>
      </w:pPr>
      <w:r>
        <w:t>And what percent of those investigated were issued civil money penalties (CMPs)</w:t>
      </w:r>
      <w:r w:rsidR="00FC7E91">
        <w:t xml:space="preserve"> as a result of that investigation. (Are most who are investigated fined? And are they small fines (that won’t probably change behavior)? </w:t>
      </w:r>
    </w:p>
    <w:p w14:paraId="58879617" w14:textId="77777777" w:rsidR="00CD1D25" w:rsidRDefault="00CD1D25">
      <w:pPr>
        <w:pStyle w:val="CommentText"/>
      </w:pPr>
    </w:p>
    <w:p w14:paraId="449C442E" w14:textId="6495E6BE" w:rsidR="00995F81" w:rsidRDefault="00FC7E91">
      <w:pPr>
        <w:pStyle w:val="CommentText"/>
      </w:pPr>
      <w:r>
        <w:t>What percentage of those who are fined in Year 1 (</w:t>
      </w:r>
      <w:r w:rsidR="006F5038">
        <w:t xml:space="preserve">whatever year we designate – say 2019) were repeat </w:t>
      </w:r>
      <w:proofErr w:type="spellStart"/>
      <w:r w:rsidR="006F5038">
        <w:t>violataors</w:t>
      </w:r>
      <w:proofErr w:type="spellEnd"/>
      <w:r w:rsidR="006F5038">
        <w:t xml:space="preserve"> (IF they were re-investigated)?</w:t>
      </w:r>
    </w:p>
    <w:p w14:paraId="65C1E090" w14:textId="59D0D079" w:rsidR="00CD1D25" w:rsidRDefault="00CD1D25">
      <w:pPr>
        <w:pStyle w:val="CommentText"/>
      </w:pPr>
    </w:p>
    <w:p w14:paraId="3ADA9BD5" w14:textId="60A958A1" w:rsidR="00CD1D25" w:rsidRDefault="00CD1D25">
      <w:pPr>
        <w:pStyle w:val="CommentText"/>
      </w:pPr>
      <w:r>
        <w:t>I think the data will support that of those who are investigated, many are found to be engaging in illegal activities (noted by the issuance of CMPs.)</w:t>
      </w:r>
    </w:p>
    <w:p w14:paraId="5BBA06DB" w14:textId="0AA5EEC1" w:rsidR="00CD1D25" w:rsidRDefault="00CD1D25">
      <w:pPr>
        <w:pStyle w:val="CommentText"/>
      </w:pPr>
    </w:p>
    <w:p w14:paraId="1AC52ADF" w14:textId="57873DD4" w:rsidR="00CD1D25" w:rsidRDefault="00CD1D25">
      <w:pPr>
        <w:pStyle w:val="CommentText"/>
      </w:pPr>
      <w:r>
        <w:t>But actually, IMPORTANT – I think we should track violations separately from CMPs. Because the CMPs are the $ amount of the fine, (not the fine itself). And USDOL has discretion (to some extent) on how much to fine. For first-time violations, for example, the CMP can be $0 (!) even though a violation is found.</w:t>
      </w:r>
    </w:p>
    <w:p w14:paraId="7A5BC24F" w14:textId="4DEEF1FD" w:rsidR="00CD1D25" w:rsidRDefault="00CD1D25">
      <w:pPr>
        <w:pStyle w:val="CommentText"/>
      </w:pPr>
      <w:r>
        <w:t>So that’s a whole different potential line of inquiry – how many violations result in CMPs (and of those that do, how many are more than $100 per violation (for example). What does that come out to per worker? For example, (just saying hypothetically) – if Blaine Larsen is fined $100 for not following health and safety requirements in its housing during the pandemic, but they had 300 H-2A workers at that time, then they were fined only $3.33 for violating each workers’ right against contracting a deadly disease…</w:t>
      </w:r>
    </w:p>
    <w:p w14:paraId="6EF90240" w14:textId="61D8495C" w:rsidR="00CD1D25" w:rsidRDefault="00CD1D25">
      <w:pPr>
        <w:pStyle w:val="CommentText"/>
      </w:pPr>
    </w:p>
    <w:p w14:paraId="41832EDB" w14:textId="77777777" w:rsidR="00CD1D25" w:rsidRDefault="00CD1D25">
      <w:pPr>
        <w:pStyle w:val="CommentText"/>
      </w:pPr>
    </w:p>
    <w:p w14:paraId="0D928078" w14:textId="292B23EF" w:rsidR="0088094D" w:rsidRDefault="0088094D">
      <w:pPr>
        <w:pStyle w:val="CommentText"/>
      </w:pPr>
    </w:p>
  </w:comment>
  <w:comment w:id="31" w:author="Daniela Dwyer (MER)" w:date="2021-03-05T17:15:00Z" w:initials="DD(">
    <w:p w14:paraId="690069B0" w14:textId="376CFBBE" w:rsidR="005C3E22" w:rsidRDefault="005C3E22">
      <w:pPr>
        <w:pStyle w:val="CommentText"/>
      </w:pPr>
      <w:r>
        <w:rPr>
          <w:rStyle w:val="CommentReference"/>
        </w:rPr>
        <w:annotationRef/>
      </w:r>
      <w:r w:rsidR="00980AAC">
        <w:t>I don’t understand what “build an initial analysis” means (term of art?). Can you elaborate, please?</w:t>
      </w:r>
    </w:p>
  </w:comment>
  <w:comment w:id="32" w:author="Rebecca Ann Johnson" w:date="2021-03-08T22:50:00Z" w:initials="RAJ">
    <w:p w14:paraId="6447B262" w14:textId="14C11814" w:rsidR="006634A3" w:rsidRDefault="006634A3">
      <w:pPr>
        <w:pStyle w:val="CommentText"/>
      </w:pPr>
      <w:r>
        <w:rPr>
          <w:rStyle w:val="CommentReference"/>
        </w:rPr>
        <w:annotationRef/>
      </w:r>
      <w:r>
        <w:t xml:space="preserve">Thanks! </w:t>
      </w:r>
      <w:r w:rsidR="00A618CF">
        <w:t>Added an example to flesh out</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D928078" w15:done="0"/>
  <w15:commentEx w15:paraId="690069B0" w15:done="0"/>
  <w15:commentEx w15:paraId="6447B262" w15:paraIdParent="690069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CE69D" w16cex:dateUtc="2021-03-05T23:19:00Z"/>
  <w16cex:commentExtensible w16cex:durableId="23ECE59C" w16cex:dateUtc="2021-03-05T23:15:00Z"/>
  <w16cex:commentExtensible w16cex:durableId="23F128BC" w16cex:dateUtc="2021-03-09T0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D928078" w16cid:durableId="23ECE69D"/>
  <w16cid:commentId w16cid:paraId="690069B0" w16cid:durableId="23ECE59C"/>
  <w16cid:commentId w16cid:paraId="6447B262" w16cid:durableId="23F128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FFD050" w14:textId="77777777" w:rsidR="000E1BD6" w:rsidRDefault="000E1BD6">
      <w:r>
        <w:separator/>
      </w:r>
    </w:p>
  </w:endnote>
  <w:endnote w:type="continuationSeparator" w:id="0">
    <w:p w14:paraId="24BC6E13" w14:textId="77777777" w:rsidR="000E1BD6" w:rsidRDefault="000E1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embo MT Pro">
    <w:altName w:val="Cambria"/>
    <w:panose1 w:val="020B0604020202020204"/>
    <w:charset w:val="00"/>
    <w:family w:val="roman"/>
    <w:notTrueType/>
    <w:pitch w:val="variable"/>
    <w:sig w:usb0="A00000AF" w:usb1="5000205B" w:usb2="00000000" w:usb3="00000000" w:csb0="0000009B"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embo">
    <w:panose1 w:val="02020502050201020203"/>
    <w:charset w:val="00"/>
    <w:family w:val="roman"/>
    <w:pitch w:val="variable"/>
    <w:sig w:usb0="80000003" w:usb1="00000000" w:usb2="00000000" w:usb3="00000000" w:csb0="00000001" w:csb1="00000000"/>
  </w:font>
  <w:font w:name="Mercury-TextG2Roman">
    <w:altName w:val="Times New Roman"/>
    <w:panose1 w:val="020B0604020202020204"/>
    <w:charset w:val="00"/>
    <w:family w:val="roman"/>
    <w:pitch w:val="variable"/>
  </w:font>
  <w:font w:name="Mercury Text G2 Semibold">
    <w:altName w:val="Times New Roman"/>
    <w:panose1 w:val="020B0604020202020204"/>
    <w:charset w:val="00"/>
    <w:family w:val="auto"/>
    <w:pitch w:val="variable"/>
    <w:sig w:usb0="00000003" w:usb1="00000000" w:usb2="00000000" w:usb3="00000000" w:csb0="00000001" w:csb1="00000000"/>
  </w:font>
  <w:font w:name="Mercury-TextG2Semibold">
    <w:altName w:val="Times New Roman"/>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3037039"/>
      <w:docPartObj>
        <w:docPartGallery w:val="Page Numbers (Bottom of Page)"/>
        <w:docPartUnique/>
      </w:docPartObj>
    </w:sdtPr>
    <w:sdtEndPr/>
    <w:sdtContent>
      <w:sdt>
        <w:sdtPr>
          <w:id w:val="1728636285"/>
          <w:docPartObj>
            <w:docPartGallery w:val="Page Numbers (Top of Page)"/>
            <w:docPartUnique/>
          </w:docPartObj>
        </w:sdtPr>
        <w:sdtEndPr/>
        <w:sdtContent>
          <w:p w14:paraId="29A5A4D1" w14:textId="77777777" w:rsidR="00CA5844" w:rsidRDefault="00CA5844">
            <w:pPr>
              <w:pStyle w:val="Footer"/>
              <w:jc w:val="center"/>
            </w:pPr>
            <w:r w:rsidRPr="00E94B44">
              <w:rPr>
                <w:rFonts w:ascii="Bembo MT Pro" w:hAnsi="Bembo MT Pro"/>
              </w:rPr>
              <w:t xml:space="preserve">Page </w:t>
            </w:r>
            <w:r w:rsidRPr="00E94B44">
              <w:rPr>
                <w:rFonts w:ascii="Bembo MT Pro" w:hAnsi="Bembo MT Pro"/>
                <w:b/>
                <w:bCs/>
              </w:rPr>
              <w:fldChar w:fldCharType="begin"/>
            </w:r>
            <w:r w:rsidRPr="00E94B44">
              <w:rPr>
                <w:rFonts w:ascii="Bembo MT Pro" w:hAnsi="Bembo MT Pro"/>
                <w:b/>
                <w:bCs/>
              </w:rPr>
              <w:instrText xml:space="preserve"> PAGE </w:instrText>
            </w:r>
            <w:r w:rsidRPr="00E94B44">
              <w:rPr>
                <w:rFonts w:ascii="Bembo MT Pro" w:hAnsi="Bembo MT Pro"/>
                <w:b/>
                <w:bCs/>
              </w:rPr>
              <w:fldChar w:fldCharType="separate"/>
            </w:r>
            <w:r w:rsidRPr="00E94B44">
              <w:rPr>
                <w:rFonts w:ascii="Bembo MT Pro" w:hAnsi="Bembo MT Pro"/>
                <w:b/>
                <w:bCs/>
                <w:noProof/>
              </w:rPr>
              <w:t>2</w:t>
            </w:r>
            <w:r w:rsidRPr="00E94B44">
              <w:rPr>
                <w:rFonts w:ascii="Bembo MT Pro" w:hAnsi="Bembo MT Pro"/>
                <w:b/>
                <w:bCs/>
              </w:rPr>
              <w:fldChar w:fldCharType="end"/>
            </w:r>
            <w:r w:rsidRPr="00E94B44">
              <w:rPr>
                <w:rFonts w:ascii="Bembo MT Pro" w:hAnsi="Bembo MT Pro"/>
              </w:rPr>
              <w:t xml:space="preserve"> of </w:t>
            </w:r>
            <w:r w:rsidRPr="00E94B44">
              <w:rPr>
                <w:rFonts w:ascii="Bembo MT Pro" w:hAnsi="Bembo MT Pro"/>
                <w:b/>
                <w:bCs/>
              </w:rPr>
              <w:fldChar w:fldCharType="begin"/>
            </w:r>
            <w:r w:rsidRPr="00E94B44">
              <w:rPr>
                <w:rFonts w:ascii="Bembo MT Pro" w:hAnsi="Bembo MT Pro"/>
                <w:b/>
                <w:bCs/>
              </w:rPr>
              <w:instrText xml:space="preserve"> NUMPAGES  </w:instrText>
            </w:r>
            <w:r w:rsidRPr="00E94B44">
              <w:rPr>
                <w:rFonts w:ascii="Bembo MT Pro" w:hAnsi="Bembo MT Pro"/>
                <w:b/>
                <w:bCs/>
              </w:rPr>
              <w:fldChar w:fldCharType="separate"/>
            </w:r>
            <w:r w:rsidRPr="00E94B44">
              <w:rPr>
                <w:rFonts w:ascii="Bembo MT Pro" w:hAnsi="Bembo MT Pro"/>
                <w:b/>
                <w:bCs/>
                <w:noProof/>
              </w:rPr>
              <w:t>2</w:t>
            </w:r>
            <w:r w:rsidRPr="00E94B44">
              <w:rPr>
                <w:rFonts w:ascii="Bembo MT Pro" w:hAnsi="Bembo MT Pro"/>
                <w:b/>
                <w:bCs/>
              </w:rPr>
              <w:fldChar w:fldCharType="end"/>
            </w:r>
          </w:p>
        </w:sdtContent>
      </w:sdt>
    </w:sdtContent>
  </w:sdt>
  <w:p w14:paraId="52B0BC64" w14:textId="77777777" w:rsidR="00CA5844" w:rsidRDefault="00CA58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7F5EB" w14:textId="77777777" w:rsidR="000E1BD6" w:rsidRDefault="000E1BD6">
      <w:r>
        <w:separator/>
      </w:r>
    </w:p>
  </w:footnote>
  <w:footnote w:type="continuationSeparator" w:id="0">
    <w:p w14:paraId="20EF15F3" w14:textId="77777777" w:rsidR="000E1BD6" w:rsidRDefault="000E1BD6">
      <w:r>
        <w:continuationSeparator/>
      </w:r>
    </w:p>
  </w:footnote>
  <w:footnote w:id="1">
    <w:p w14:paraId="1E7B15E0" w14:textId="04607CFE" w:rsidR="00FA0A6D" w:rsidRDefault="00FA0A6D">
      <w:pPr>
        <w:pStyle w:val="FootnoteText"/>
      </w:pPr>
      <w:r>
        <w:rPr>
          <w:rStyle w:val="FootnoteReference"/>
        </w:rPr>
        <w:footnoteRef/>
      </w:r>
      <w:r>
        <w:t xml:space="preserve"> </w:t>
      </w:r>
      <w:r w:rsidRPr="008F1506">
        <w:rPr>
          <w:rFonts w:ascii="Bembo" w:hAnsi="Bembo"/>
        </w:rPr>
        <w:t>The Southern Poverty Law Center (SPLC), in a 2007 report based on thousands of interviews with H-2 guestworkers, highlights a key contrast between the way that normal labor markets operate and the way that the H-2 guest worker programs operate. H-2 employees, “bound to a single employer and without access to legal resources,” are particularly vulnerable to employer abuse not only in terms of withheld wages but also “sq</w:t>
      </w:r>
      <w:r w:rsidR="008F1506">
        <w:rPr>
          <w:rFonts w:ascii="Bembo" w:hAnsi="Bembo"/>
        </w:rPr>
        <w:t>u</w:t>
      </w:r>
      <w:r w:rsidRPr="008F1506">
        <w:rPr>
          <w:rFonts w:ascii="Bembo" w:hAnsi="Bembo"/>
        </w:rPr>
        <w:t>alid conditions” and “denied medical benefits for on-the-job injuries”(p. 2).</w:t>
      </w:r>
      <w:r>
        <w:t xml:space="preserve">  </w:t>
      </w:r>
    </w:p>
  </w:footnote>
  <w:footnote w:id="2">
    <w:p w14:paraId="76730B8B" w14:textId="1A3445ED" w:rsidR="00FA0A6D" w:rsidRPr="008F1506" w:rsidRDefault="00FA0A6D">
      <w:pPr>
        <w:pStyle w:val="FootnoteText"/>
        <w:rPr>
          <w:rFonts w:ascii="Bembo" w:hAnsi="Bembo"/>
        </w:rPr>
      </w:pPr>
      <w:r w:rsidRPr="008F1506">
        <w:rPr>
          <w:rStyle w:val="FootnoteReference"/>
          <w:rFonts w:ascii="Bembo" w:hAnsi="Bembo"/>
        </w:rPr>
        <w:footnoteRef/>
      </w:r>
      <w:r w:rsidRPr="008F1506">
        <w:rPr>
          <w:rFonts w:ascii="Bembo" w:hAnsi="Bembo"/>
        </w:rPr>
        <w:t xml:space="preserve"> https://www.buzzfeednews.com/article/kenbensinger/the-pushovers</w:t>
      </w:r>
    </w:p>
  </w:footnote>
  <w:footnote w:id="3">
    <w:p w14:paraId="224F53C0" w14:textId="4535A05F" w:rsidR="001D3BFA" w:rsidRDefault="001D3BFA">
      <w:pPr>
        <w:pStyle w:val="FootnoteText"/>
      </w:pPr>
      <w:r w:rsidRPr="008F1506">
        <w:rPr>
          <w:rStyle w:val="FootnoteReference"/>
          <w:rFonts w:ascii="Bembo" w:hAnsi="Bembo"/>
        </w:rPr>
        <w:footnoteRef/>
      </w:r>
      <w:r w:rsidRPr="008F1506">
        <w:rPr>
          <w:rFonts w:ascii="Bembo" w:hAnsi="Bembo"/>
        </w:rPr>
        <w:t xml:space="preserve"> The report is here: https://www.epi.org/publication/federal-labor-standards-enforcement-in-agriculture-data-reveal-the-biggest-violators-and-raise-new-questions-about-how-to-improve-and-target-efforts-to-protect-farmworkers/?utm_source=Economic+Policy+Institute&amp;utm_campaign=2b5d91380a-EMAIL_CAMPAIGN_2019_10_02_06_32_COPY_01&amp;utm_medium=email&amp;utm_term=0_e7c5826c50-2b5d91380a-</w:t>
      </w:r>
      <w:r w:rsidRPr="001D3BFA">
        <w:t>55910757&amp;mc_cid=2b5d91380a&amp;mc_eid=1ebb594775#epi-toc-11</w:t>
      </w:r>
      <w:r>
        <w:t xml:space="preserve">. The WHD enforcement data is here: </w:t>
      </w:r>
      <w:hyperlink r:id="rId1" w:history="1">
        <w:r w:rsidRPr="0050435D">
          <w:rPr>
            <w:rStyle w:val="Hyperlink"/>
          </w:rPr>
          <w:t>https://enforcedata.dol.gov/views/data_catalogs.php</w:t>
        </w:r>
      </w:hyperlink>
      <w:r>
        <w:t xml:space="preserve">. </w:t>
      </w:r>
    </w:p>
  </w:footnote>
  <w:footnote w:id="4">
    <w:p w14:paraId="09C1EE71" w14:textId="61689D79" w:rsidR="000C0B1A" w:rsidRDefault="000C0B1A">
      <w:pPr>
        <w:pStyle w:val="FootnoteText"/>
      </w:pPr>
      <w:ins w:id="37" w:author="Rebecca Ann Johnson" w:date="2021-03-08T22:48:00Z">
        <w:r>
          <w:rPr>
            <w:rStyle w:val="FootnoteReference"/>
          </w:rPr>
          <w:footnoteRef/>
        </w:r>
        <w:r>
          <w:t xml:space="preserve"> Their analysis was not restricted to employers with non-zero nu</w:t>
        </w:r>
      </w:ins>
      <w:ins w:id="38" w:author="Rebecca Ann Johnson" w:date="2021-03-08T22:49:00Z">
        <w:r>
          <w:t>mbers of H-2 visas.</w:t>
        </w:r>
      </w:ins>
    </w:p>
  </w:footnote>
  <w:footnote w:id="5">
    <w:p w14:paraId="0E1CA7B8" w14:textId="28DA3EFC" w:rsidR="006634A3" w:rsidRDefault="006634A3">
      <w:pPr>
        <w:pStyle w:val="FootnoteText"/>
      </w:pPr>
      <w:ins w:id="44" w:author="Rebecca Ann Johnson" w:date="2021-03-08T22:51:00Z">
        <w:r>
          <w:rPr>
            <w:rStyle w:val="FootnoteReference"/>
          </w:rPr>
          <w:footnoteRef/>
        </w:r>
        <w:r>
          <w:t xml:space="preserve"> This analysis will be dependent on whether we are able to find proxies for a job being filled.</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E4C2D" w14:textId="4BD15F8F" w:rsidR="00CA5844" w:rsidRDefault="00CA5844">
    <w:pPr>
      <w:pStyle w:val="Header"/>
    </w:pPr>
    <w:r>
      <w:rPr>
        <w:noProof/>
      </w:rPr>
      <mc:AlternateContent>
        <mc:Choice Requires="wps">
          <w:drawing>
            <wp:anchor distT="0" distB="0" distL="114300" distR="114300" simplePos="0" relativeHeight="251659264" behindDoc="0" locked="0" layoutInCell="1" allowOverlap="1" wp14:anchorId="3A4BD534" wp14:editId="427F81B0">
              <wp:simplePos x="0" y="0"/>
              <wp:positionH relativeFrom="margin">
                <wp:align>right</wp:align>
              </wp:positionH>
              <wp:positionV relativeFrom="paragraph">
                <wp:posOffset>-19050</wp:posOffset>
              </wp:positionV>
              <wp:extent cx="1882775" cy="5715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82775" cy="571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77C99B" w14:textId="77777777" w:rsidR="00CA5844" w:rsidRPr="00113F8E" w:rsidRDefault="00CA5844" w:rsidP="00450311">
                          <w:pPr>
                            <w:rPr>
                              <w:rFonts w:ascii="Mercury-TextG2Roman" w:eastAsia="Mercury-TextG2Roman" w:hAnsi="Mercury-TextG2Roman" w:cs="Mercury-TextG2Roman"/>
                              <w:color w:val="339966"/>
                              <w:sz w:val="15"/>
                              <w:szCs w:val="15"/>
                            </w:rPr>
                          </w:pPr>
                          <w:r w:rsidRPr="00113F8E">
                            <w:rPr>
                              <w:rFonts w:ascii="Mercury-TextG2Roman" w:eastAsia="Mercury-TextG2Roman" w:hAnsi="Mercury-TextG2Roman" w:cs="Mercury-TextG2Roman"/>
                              <w:color w:val="339966"/>
                              <w:spacing w:val="-1"/>
                              <w:w w:val="105"/>
                              <w:sz w:val="15"/>
                              <w:szCs w:val="15"/>
                            </w:rPr>
                            <w:t>6154 South Fairbanks Hall</w:t>
                          </w:r>
                        </w:p>
                        <w:p w14:paraId="467DEF7D" w14:textId="77777777" w:rsidR="00CA5844" w:rsidRPr="00113F8E" w:rsidRDefault="00CA5844" w:rsidP="00450311">
                          <w:pPr>
                            <w:spacing w:before="19"/>
                            <w:rPr>
                              <w:rFonts w:ascii="Mercury-TextG2Roman" w:eastAsia="Mercury-TextG2Roman" w:hAnsi="Mercury-TextG2Roman" w:cs="Mercury-TextG2Roman"/>
                              <w:color w:val="339966"/>
                              <w:sz w:val="15"/>
                              <w:szCs w:val="15"/>
                            </w:rPr>
                          </w:pPr>
                          <w:r w:rsidRPr="00113F8E">
                            <w:rPr>
                              <w:rFonts w:ascii="Mercury-TextG2Roman" w:eastAsia="Mercury-TextG2Roman" w:hAnsi="Mercury-TextG2Roman" w:cs="Mercury-TextG2Roman"/>
                              <w:color w:val="339966"/>
                              <w:spacing w:val="-5"/>
                              <w:w w:val="105"/>
                              <w:sz w:val="15"/>
                              <w:szCs w:val="15"/>
                            </w:rPr>
                            <w:t>H</w:t>
                          </w:r>
                          <w:r w:rsidRPr="00113F8E">
                            <w:rPr>
                              <w:rFonts w:ascii="Mercury-TextG2Roman" w:eastAsia="Mercury-TextG2Roman" w:hAnsi="Mercury-TextG2Roman" w:cs="Mercury-TextG2Roman"/>
                              <w:color w:val="339966"/>
                              <w:spacing w:val="-1"/>
                              <w:w w:val="105"/>
                              <w:sz w:val="15"/>
                              <w:szCs w:val="15"/>
                            </w:rPr>
                            <w:t>an</w:t>
                          </w:r>
                          <w:r w:rsidRPr="00113F8E">
                            <w:rPr>
                              <w:rFonts w:ascii="Mercury-TextG2Roman" w:eastAsia="Mercury-TextG2Roman" w:hAnsi="Mercury-TextG2Roman" w:cs="Mercury-TextG2Roman"/>
                              <w:color w:val="339966"/>
                              <w:spacing w:val="-3"/>
                              <w:w w:val="105"/>
                              <w:sz w:val="15"/>
                              <w:szCs w:val="15"/>
                            </w:rPr>
                            <w:t>ov</w:t>
                          </w:r>
                          <w:r w:rsidRPr="00113F8E">
                            <w:rPr>
                              <w:rFonts w:ascii="Mercury-TextG2Roman" w:eastAsia="Mercury-TextG2Roman" w:hAnsi="Mercury-TextG2Roman" w:cs="Mercury-TextG2Roman"/>
                              <w:color w:val="339966"/>
                              <w:spacing w:val="-1"/>
                              <w:w w:val="105"/>
                              <w:sz w:val="15"/>
                              <w:szCs w:val="15"/>
                            </w:rPr>
                            <w:t>e</w:t>
                          </w:r>
                          <w:r w:rsidRPr="00113F8E">
                            <w:rPr>
                              <w:rFonts w:ascii="Mercury-TextG2Roman" w:eastAsia="Mercury-TextG2Roman" w:hAnsi="Mercury-TextG2Roman" w:cs="Mercury-TextG2Roman"/>
                              <w:color w:val="339966"/>
                              <w:spacing w:val="-13"/>
                              <w:w w:val="105"/>
                              <w:sz w:val="15"/>
                              <w:szCs w:val="15"/>
                            </w:rPr>
                            <w:t>r</w:t>
                          </w:r>
                          <w:r w:rsidRPr="00113F8E">
                            <w:rPr>
                              <w:rFonts w:ascii="Mercury-TextG2Roman" w:eastAsia="Mercury-TextG2Roman" w:hAnsi="Mercury-TextG2Roman" w:cs="Mercury-TextG2Roman"/>
                              <w:color w:val="339966"/>
                              <w:w w:val="105"/>
                              <w:sz w:val="15"/>
                              <w:szCs w:val="15"/>
                            </w:rPr>
                            <w:t>,</w:t>
                          </w:r>
                          <w:r w:rsidRPr="00113F8E">
                            <w:rPr>
                              <w:rFonts w:ascii="Mercury-TextG2Roman" w:eastAsia="Mercury-TextG2Roman" w:hAnsi="Mercury-TextG2Roman" w:cs="Mercury-TextG2Roman"/>
                              <w:color w:val="339966"/>
                              <w:spacing w:val="-9"/>
                              <w:w w:val="105"/>
                              <w:sz w:val="15"/>
                              <w:szCs w:val="15"/>
                            </w:rPr>
                            <w:t xml:space="preserve"> </w:t>
                          </w:r>
                          <w:r w:rsidRPr="00113F8E">
                            <w:rPr>
                              <w:rFonts w:ascii="Mercury-TextG2Roman" w:eastAsia="Mercury-TextG2Roman" w:hAnsi="Mercury-TextG2Roman" w:cs="Mercury-TextG2Roman"/>
                              <w:color w:val="339966"/>
                              <w:spacing w:val="-5"/>
                              <w:w w:val="105"/>
                              <w:sz w:val="15"/>
                              <w:szCs w:val="15"/>
                            </w:rPr>
                            <w:t>N</w:t>
                          </w:r>
                          <w:r w:rsidRPr="00113F8E">
                            <w:rPr>
                              <w:rFonts w:ascii="Mercury-TextG2Roman" w:eastAsia="Mercury-TextG2Roman" w:hAnsi="Mercury-TextG2Roman" w:cs="Mercury-TextG2Roman"/>
                              <w:color w:val="339966"/>
                              <w:spacing w:val="-1"/>
                              <w:w w:val="105"/>
                              <w:sz w:val="15"/>
                              <w:szCs w:val="15"/>
                            </w:rPr>
                            <w:t>e</w:t>
                          </w:r>
                          <w:r w:rsidRPr="00113F8E">
                            <w:rPr>
                              <w:rFonts w:ascii="Mercury-TextG2Roman" w:eastAsia="Mercury-TextG2Roman" w:hAnsi="Mercury-TextG2Roman" w:cs="Mercury-TextG2Roman"/>
                              <w:color w:val="339966"/>
                              <w:w w:val="105"/>
                              <w:sz w:val="15"/>
                              <w:szCs w:val="15"/>
                            </w:rPr>
                            <w:t>w</w:t>
                          </w:r>
                          <w:r w:rsidRPr="00113F8E">
                            <w:rPr>
                              <w:rFonts w:ascii="Mercury-TextG2Roman" w:eastAsia="Mercury-TextG2Roman" w:hAnsi="Mercury-TextG2Roman" w:cs="Mercury-TextG2Roman"/>
                              <w:color w:val="339966"/>
                              <w:spacing w:val="-8"/>
                              <w:w w:val="105"/>
                              <w:sz w:val="15"/>
                              <w:szCs w:val="15"/>
                            </w:rPr>
                            <w:t xml:space="preserve"> </w:t>
                          </w:r>
                          <w:r w:rsidRPr="00113F8E">
                            <w:rPr>
                              <w:rFonts w:ascii="Mercury-TextG2Roman" w:eastAsia="Mercury-TextG2Roman" w:hAnsi="Mercury-TextG2Roman" w:cs="Mercury-TextG2Roman"/>
                              <w:color w:val="339966"/>
                              <w:spacing w:val="-5"/>
                              <w:w w:val="105"/>
                              <w:sz w:val="15"/>
                              <w:szCs w:val="15"/>
                            </w:rPr>
                            <w:t>H</w:t>
                          </w:r>
                          <w:r w:rsidRPr="00113F8E">
                            <w:rPr>
                              <w:rFonts w:ascii="Mercury-TextG2Roman" w:eastAsia="Mercury-TextG2Roman" w:hAnsi="Mercury-TextG2Roman" w:cs="Mercury-TextG2Roman"/>
                              <w:color w:val="339966"/>
                              <w:spacing w:val="-1"/>
                              <w:w w:val="105"/>
                              <w:sz w:val="15"/>
                              <w:szCs w:val="15"/>
                            </w:rPr>
                            <w:t>ampshi</w:t>
                          </w:r>
                          <w:r w:rsidRPr="00113F8E">
                            <w:rPr>
                              <w:rFonts w:ascii="Mercury-TextG2Roman" w:eastAsia="Mercury-TextG2Roman" w:hAnsi="Mercury-TextG2Roman" w:cs="Mercury-TextG2Roman"/>
                              <w:color w:val="339966"/>
                              <w:spacing w:val="-3"/>
                              <w:w w:val="105"/>
                              <w:sz w:val="15"/>
                              <w:szCs w:val="15"/>
                            </w:rPr>
                            <w:t>r</w:t>
                          </w:r>
                          <w:r w:rsidRPr="00113F8E">
                            <w:rPr>
                              <w:rFonts w:ascii="Mercury-TextG2Roman" w:eastAsia="Mercury-TextG2Roman" w:hAnsi="Mercury-TextG2Roman" w:cs="Mercury-TextG2Roman"/>
                              <w:color w:val="339966"/>
                              <w:w w:val="105"/>
                              <w:sz w:val="15"/>
                              <w:szCs w:val="15"/>
                            </w:rPr>
                            <w:t>e</w:t>
                          </w:r>
                          <w:r w:rsidRPr="00113F8E">
                            <w:rPr>
                              <w:rFonts w:ascii="Mercury-TextG2Roman" w:eastAsia="Mercury-TextG2Roman" w:hAnsi="Mercury-TextG2Roman" w:cs="Mercury-TextG2Roman"/>
                              <w:color w:val="339966"/>
                              <w:spacing w:val="-8"/>
                              <w:w w:val="105"/>
                              <w:sz w:val="15"/>
                              <w:szCs w:val="15"/>
                            </w:rPr>
                            <w:t xml:space="preserve"> </w:t>
                          </w:r>
                          <w:r w:rsidRPr="00113F8E">
                            <w:rPr>
                              <w:rFonts w:ascii="Mercury-TextG2Roman" w:eastAsia="Mercury-TextG2Roman" w:hAnsi="Mercury-TextG2Roman" w:cs="Mercury-TextG2Roman"/>
                              <w:color w:val="339966"/>
                              <w:spacing w:val="-1"/>
                              <w:w w:val="105"/>
                              <w:sz w:val="15"/>
                              <w:szCs w:val="15"/>
                            </w:rPr>
                            <w:t>03755-3529</w:t>
                          </w:r>
                        </w:p>
                        <w:p w14:paraId="68596061" w14:textId="476209B1" w:rsidR="00CA5844" w:rsidRPr="005C3E22" w:rsidRDefault="00CA5844" w:rsidP="00450311">
                          <w:pPr>
                            <w:spacing w:before="19"/>
                            <w:rPr>
                              <w:rFonts w:ascii="Mercury-TextG2Roman" w:eastAsia="Mercury-TextG2Roman" w:hAnsi="Mercury-TextG2Roman" w:cs="Mercury-TextG2Roman"/>
                              <w:color w:val="339966"/>
                              <w:sz w:val="15"/>
                              <w:szCs w:val="15"/>
                              <w:lang w:val="es-MX"/>
                            </w:rPr>
                          </w:pPr>
                          <w:r w:rsidRPr="005C3E22">
                            <w:rPr>
                              <w:rFonts w:ascii="Mercury Text G2 Semibold" w:eastAsia="Mercury-TextG2Semibold" w:hAnsi="Mercury Text G2 Semibold" w:cs="Mercury-TextG2Semibold"/>
                              <w:b/>
                              <w:bCs/>
                              <w:color w:val="339966"/>
                              <w:w w:val="105"/>
                              <w:sz w:val="15"/>
                              <w:szCs w:val="15"/>
                              <w:lang w:val="es-MX"/>
                            </w:rPr>
                            <w:t>T</w:t>
                          </w:r>
                          <w:r w:rsidRPr="005C3E22">
                            <w:rPr>
                              <w:rFonts w:ascii="Mercury-TextG2Semibold" w:eastAsia="Mercury-TextG2Semibold" w:hAnsi="Mercury-TextG2Semibold" w:cs="Mercury-TextG2Semibold"/>
                              <w:b/>
                              <w:bCs/>
                              <w:color w:val="339966"/>
                              <w:w w:val="105"/>
                              <w:sz w:val="15"/>
                              <w:szCs w:val="15"/>
                              <w:lang w:val="es-MX"/>
                            </w:rPr>
                            <w:t xml:space="preserve"> </w:t>
                          </w:r>
                          <w:r w:rsidRPr="005C3E22">
                            <w:rPr>
                              <w:rFonts w:ascii="Mercury-TextG2Roman" w:eastAsia="Mercury-TextG2Roman" w:hAnsi="Mercury-TextG2Roman" w:cs="Mercury-TextG2Roman"/>
                              <w:color w:val="339966"/>
                              <w:spacing w:val="-1"/>
                              <w:w w:val="105"/>
                              <w:sz w:val="15"/>
                              <w:szCs w:val="15"/>
                              <w:lang w:val="es-MX"/>
                            </w:rPr>
                            <w:t>(603</w:t>
                          </w:r>
                          <w:r w:rsidRPr="005C3E22">
                            <w:rPr>
                              <w:rFonts w:ascii="Mercury-TextG2Roman" w:eastAsia="Mercury-TextG2Roman" w:hAnsi="Mercury-TextG2Roman" w:cs="Mercury-TextG2Roman"/>
                              <w:color w:val="339966"/>
                              <w:w w:val="105"/>
                              <w:sz w:val="15"/>
                              <w:szCs w:val="15"/>
                              <w:lang w:val="es-MX"/>
                            </w:rPr>
                            <w:t>)</w:t>
                          </w:r>
                          <w:r w:rsidRPr="005C3E22">
                            <w:rPr>
                              <w:rFonts w:ascii="Mercury-TextG2Roman" w:eastAsia="Mercury-TextG2Roman" w:hAnsi="Mercury-TextG2Roman" w:cs="Mercury-TextG2Roman"/>
                              <w:color w:val="339966"/>
                              <w:spacing w:val="-7"/>
                              <w:w w:val="105"/>
                              <w:sz w:val="15"/>
                              <w:szCs w:val="15"/>
                              <w:lang w:val="es-MX"/>
                            </w:rPr>
                            <w:t xml:space="preserve"> </w:t>
                          </w:r>
                          <w:r w:rsidRPr="005C3E22">
                            <w:rPr>
                              <w:rFonts w:ascii="Mercury-TextG2Roman" w:eastAsia="Mercury-TextG2Roman" w:hAnsi="Mercury-TextG2Roman" w:cs="Mercury-TextG2Roman"/>
                              <w:color w:val="339966"/>
                              <w:spacing w:val="-1"/>
                              <w:w w:val="105"/>
                              <w:sz w:val="15"/>
                              <w:szCs w:val="15"/>
                              <w:lang w:val="es-MX"/>
                            </w:rPr>
                            <w:t>64</w:t>
                          </w:r>
                          <w:r w:rsidRPr="005C3E22">
                            <w:rPr>
                              <w:rFonts w:ascii="Mercury-TextG2Roman" w:eastAsia="Mercury-TextG2Roman" w:hAnsi="Mercury-TextG2Roman" w:cs="Mercury-TextG2Roman"/>
                              <w:color w:val="339966"/>
                              <w:w w:val="105"/>
                              <w:sz w:val="15"/>
                              <w:szCs w:val="15"/>
                              <w:lang w:val="es-MX"/>
                            </w:rPr>
                            <w:t>6</w:t>
                          </w:r>
                          <w:r w:rsidRPr="005C3E22">
                            <w:rPr>
                              <w:rFonts w:ascii="Mercury-TextG2Roman" w:eastAsia="Mercury-TextG2Roman" w:hAnsi="Mercury-TextG2Roman" w:cs="Mercury-TextG2Roman"/>
                              <w:color w:val="339966"/>
                              <w:spacing w:val="-8"/>
                              <w:w w:val="105"/>
                              <w:sz w:val="15"/>
                              <w:szCs w:val="15"/>
                              <w:lang w:val="es-MX"/>
                            </w:rPr>
                            <w:t>-</w:t>
                          </w:r>
                          <w:r w:rsidRPr="005C3E22">
                            <w:rPr>
                              <w:rFonts w:ascii="Mercury-TextG2Roman" w:eastAsia="Mercury-TextG2Roman" w:hAnsi="Mercury-TextG2Roman" w:cs="Mercury-TextG2Roman"/>
                              <w:color w:val="339966"/>
                              <w:spacing w:val="-1"/>
                              <w:w w:val="105"/>
                              <w:sz w:val="15"/>
                              <w:szCs w:val="15"/>
                              <w:lang w:val="es-MX"/>
                            </w:rPr>
                            <w:t>2186</w:t>
                          </w:r>
                        </w:p>
                        <w:p w14:paraId="47D35E80" w14:textId="6A1C20D0" w:rsidR="00CA5844" w:rsidRPr="005C3E22" w:rsidRDefault="00CA5844" w:rsidP="00450311">
                          <w:pPr>
                            <w:rPr>
                              <w:color w:val="339966"/>
                              <w:sz w:val="15"/>
                              <w:szCs w:val="15"/>
                              <w:lang w:val="es-MX"/>
                            </w:rPr>
                          </w:pPr>
                          <w:r w:rsidRPr="005C3E22">
                            <w:rPr>
                              <w:rFonts w:ascii="Mercury Text G2 Semibold" w:eastAsia="Mercury-TextG2Semibold" w:hAnsi="Mercury Text G2 Semibold" w:cs="Mercury-TextG2Semibold"/>
                              <w:b/>
                              <w:bCs/>
                              <w:color w:val="339966"/>
                              <w:w w:val="105"/>
                              <w:sz w:val="15"/>
                              <w:szCs w:val="15"/>
                              <w:lang w:val="es-MX"/>
                            </w:rPr>
                            <w:t>E</w:t>
                          </w:r>
                          <w:r w:rsidRPr="005C3E22">
                            <w:rPr>
                              <w:rFonts w:ascii="Mercury-TextG2Semibold" w:eastAsia="Mercury-TextG2Semibold" w:hAnsi="Mercury-TextG2Semibold" w:cs="Mercury-TextG2Semibold"/>
                              <w:b/>
                              <w:bCs/>
                              <w:color w:val="339966"/>
                              <w:w w:val="105"/>
                              <w:sz w:val="15"/>
                              <w:szCs w:val="15"/>
                              <w:lang w:val="es-MX"/>
                            </w:rPr>
                            <w:t xml:space="preserve"> </w:t>
                          </w:r>
                          <w:r w:rsidRPr="005C3E22">
                            <w:rPr>
                              <w:rFonts w:ascii="Mercury-TextG2Roman" w:eastAsia="Mercury-TextG2Roman" w:hAnsi="Mercury-TextG2Roman" w:cs="Mercury-TextG2Roman"/>
                              <w:color w:val="339966"/>
                              <w:spacing w:val="-5"/>
                              <w:w w:val="105"/>
                              <w:sz w:val="15"/>
                              <w:szCs w:val="15"/>
                              <w:lang w:val="es-MX"/>
                            </w:rPr>
                            <w:t>Social.Impact.Practicums@dartmouth.edu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4BD534" id="_x0000_t202" coordsize="21600,21600" o:spt="202" path="m,l,21600r21600,l21600,xe">
              <v:stroke joinstyle="miter"/>
              <v:path gradientshapeok="t" o:connecttype="rect"/>
            </v:shapetype>
            <v:shape id="Text Box 2" o:spid="_x0000_s1026" type="#_x0000_t202" style="position:absolute;margin-left:97.05pt;margin-top:-1.5pt;width:148.25pt;height:4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" filled="f" stroked="f">
              <v:textbox>
                <w:txbxContent>
                  <w:p w14:paraId="1877C99B" w14:textId="77777777" w:rsidR="00CA5844" w:rsidRPr="00113F8E" w:rsidRDefault="00CA5844" w:rsidP="00450311">
                    <w:pPr>
                      <w:rPr>
                        <w:rFonts w:ascii="Mercury-TextG2Roman" w:eastAsia="Mercury-TextG2Roman" w:hAnsi="Mercury-TextG2Roman" w:cs="Mercury-TextG2Roman"/>
                        <w:color w:val="339966"/>
                        <w:sz w:val="15"/>
                        <w:szCs w:val="15"/>
                      </w:rPr>
                    </w:pPr>
                    <w:r w:rsidRPr="00113F8E">
                      <w:rPr>
                        <w:rFonts w:ascii="Mercury-TextG2Roman" w:eastAsia="Mercury-TextG2Roman" w:hAnsi="Mercury-TextG2Roman" w:cs="Mercury-TextG2Roman"/>
                        <w:color w:val="339966"/>
                        <w:spacing w:val="-1"/>
                        <w:w w:val="105"/>
                        <w:sz w:val="15"/>
                        <w:szCs w:val="15"/>
                      </w:rPr>
                      <w:t>6154 South Fairbanks Hall</w:t>
                    </w:r>
                  </w:p>
                  <w:p w14:paraId="467DEF7D" w14:textId="77777777" w:rsidR="00CA5844" w:rsidRPr="00113F8E" w:rsidRDefault="00CA5844" w:rsidP="00450311">
                    <w:pPr>
                      <w:spacing w:before="19"/>
                      <w:rPr>
                        <w:rFonts w:ascii="Mercury-TextG2Roman" w:eastAsia="Mercury-TextG2Roman" w:hAnsi="Mercury-TextG2Roman" w:cs="Mercury-TextG2Roman"/>
                        <w:color w:val="339966"/>
                        <w:sz w:val="15"/>
                        <w:szCs w:val="15"/>
                      </w:rPr>
                    </w:pPr>
                    <w:r w:rsidRPr="00113F8E">
                      <w:rPr>
                        <w:rFonts w:ascii="Mercury-TextG2Roman" w:eastAsia="Mercury-TextG2Roman" w:hAnsi="Mercury-TextG2Roman" w:cs="Mercury-TextG2Roman"/>
                        <w:color w:val="339966"/>
                        <w:spacing w:val="-5"/>
                        <w:w w:val="105"/>
                        <w:sz w:val="15"/>
                        <w:szCs w:val="15"/>
                      </w:rPr>
                      <w:t>H</w:t>
                    </w:r>
                    <w:r w:rsidRPr="00113F8E">
                      <w:rPr>
                        <w:rFonts w:ascii="Mercury-TextG2Roman" w:eastAsia="Mercury-TextG2Roman" w:hAnsi="Mercury-TextG2Roman" w:cs="Mercury-TextG2Roman"/>
                        <w:color w:val="339966"/>
                        <w:spacing w:val="-1"/>
                        <w:w w:val="105"/>
                        <w:sz w:val="15"/>
                        <w:szCs w:val="15"/>
                      </w:rPr>
                      <w:t>an</w:t>
                    </w:r>
                    <w:r w:rsidRPr="00113F8E">
                      <w:rPr>
                        <w:rFonts w:ascii="Mercury-TextG2Roman" w:eastAsia="Mercury-TextG2Roman" w:hAnsi="Mercury-TextG2Roman" w:cs="Mercury-TextG2Roman"/>
                        <w:color w:val="339966"/>
                        <w:spacing w:val="-3"/>
                        <w:w w:val="105"/>
                        <w:sz w:val="15"/>
                        <w:szCs w:val="15"/>
                      </w:rPr>
                      <w:t>ov</w:t>
                    </w:r>
                    <w:r w:rsidRPr="00113F8E">
                      <w:rPr>
                        <w:rFonts w:ascii="Mercury-TextG2Roman" w:eastAsia="Mercury-TextG2Roman" w:hAnsi="Mercury-TextG2Roman" w:cs="Mercury-TextG2Roman"/>
                        <w:color w:val="339966"/>
                        <w:spacing w:val="-1"/>
                        <w:w w:val="105"/>
                        <w:sz w:val="15"/>
                        <w:szCs w:val="15"/>
                      </w:rPr>
                      <w:t>e</w:t>
                    </w:r>
                    <w:r w:rsidRPr="00113F8E">
                      <w:rPr>
                        <w:rFonts w:ascii="Mercury-TextG2Roman" w:eastAsia="Mercury-TextG2Roman" w:hAnsi="Mercury-TextG2Roman" w:cs="Mercury-TextG2Roman"/>
                        <w:color w:val="339966"/>
                        <w:spacing w:val="-13"/>
                        <w:w w:val="105"/>
                        <w:sz w:val="15"/>
                        <w:szCs w:val="15"/>
                      </w:rPr>
                      <w:t>r</w:t>
                    </w:r>
                    <w:r w:rsidRPr="00113F8E">
                      <w:rPr>
                        <w:rFonts w:ascii="Mercury-TextG2Roman" w:eastAsia="Mercury-TextG2Roman" w:hAnsi="Mercury-TextG2Roman" w:cs="Mercury-TextG2Roman"/>
                        <w:color w:val="339966"/>
                        <w:w w:val="105"/>
                        <w:sz w:val="15"/>
                        <w:szCs w:val="15"/>
                      </w:rPr>
                      <w:t>,</w:t>
                    </w:r>
                    <w:r w:rsidRPr="00113F8E">
                      <w:rPr>
                        <w:rFonts w:ascii="Mercury-TextG2Roman" w:eastAsia="Mercury-TextG2Roman" w:hAnsi="Mercury-TextG2Roman" w:cs="Mercury-TextG2Roman"/>
                        <w:color w:val="339966"/>
                        <w:spacing w:val="-9"/>
                        <w:w w:val="105"/>
                        <w:sz w:val="15"/>
                        <w:szCs w:val="15"/>
                      </w:rPr>
                      <w:t xml:space="preserve"> </w:t>
                    </w:r>
                    <w:r w:rsidRPr="00113F8E">
                      <w:rPr>
                        <w:rFonts w:ascii="Mercury-TextG2Roman" w:eastAsia="Mercury-TextG2Roman" w:hAnsi="Mercury-TextG2Roman" w:cs="Mercury-TextG2Roman"/>
                        <w:color w:val="339966"/>
                        <w:spacing w:val="-5"/>
                        <w:w w:val="105"/>
                        <w:sz w:val="15"/>
                        <w:szCs w:val="15"/>
                      </w:rPr>
                      <w:t>N</w:t>
                    </w:r>
                    <w:r w:rsidRPr="00113F8E">
                      <w:rPr>
                        <w:rFonts w:ascii="Mercury-TextG2Roman" w:eastAsia="Mercury-TextG2Roman" w:hAnsi="Mercury-TextG2Roman" w:cs="Mercury-TextG2Roman"/>
                        <w:color w:val="339966"/>
                        <w:spacing w:val="-1"/>
                        <w:w w:val="105"/>
                        <w:sz w:val="15"/>
                        <w:szCs w:val="15"/>
                      </w:rPr>
                      <w:t>e</w:t>
                    </w:r>
                    <w:r w:rsidRPr="00113F8E">
                      <w:rPr>
                        <w:rFonts w:ascii="Mercury-TextG2Roman" w:eastAsia="Mercury-TextG2Roman" w:hAnsi="Mercury-TextG2Roman" w:cs="Mercury-TextG2Roman"/>
                        <w:color w:val="339966"/>
                        <w:w w:val="105"/>
                        <w:sz w:val="15"/>
                        <w:szCs w:val="15"/>
                      </w:rPr>
                      <w:t>w</w:t>
                    </w:r>
                    <w:r w:rsidRPr="00113F8E">
                      <w:rPr>
                        <w:rFonts w:ascii="Mercury-TextG2Roman" w:eastAsia="Mercury-TextG2Roman" w:hAnsi="Mercury-TextG2Roman" w:cs="Mercury-TextG2Roman"/>
                        <w:color w:val="339966"/>
                        <w:spacing w:val="-8"/>
                        <w:w w:val="105"/>
                        <w:sz w:val="15"/>
                        <w:szCs w:val="15"/>
                      </w:rPr>
                      <w:t xml:space="preserve"> </w:t>
                    </w:r>
                    <w:r w:rsidRPr="00113F8E">
                      <w:rPr>
                        <w:rFonts w:ascii="Mercury-TextG2Roman" w:eastAsia="Mercury-TextG2Roman" w:hAnsi="Mercury-TextG2Roman" w:cs="Mercury-TextG2Roman"/>
                        <w:color w:val="339966"/>
                        <w:spacing w:val="-5"/>
                        <w:w w:val="105"/>
                        <w:sz w:val="15"/>
                        <w:szCs w:val="15"/>
                      </w:rPr>
                      <w:t>H</w:t>
                    </w:r>
                    <w:r w:rsidRPr="00113F8E">
                      <w:rPr>
                        <w:rFonts w:ascii="Mercury-TextG2Roman" w:eastAsia="Mercury-TextG2Roman" w:hAnsi="Mercury-TextG2Roman" w:cs="Mercury-TextG2Roman"/>
                        <w:color w:val="339966"/>
                        <w:spacing w:val="-1"/>
                        <w:w w:val="105"/>
                        <w:sz w:val="15"/>
                        <w:szCs w:val="15"/>
                      </w:rPr>
                      <w:t>ampshi</w:t>
                    </w:r>
                    <w:r w:rsidRPr="00113F8E">
                      <w:rPr>
                        <w:rFonts w:ascii="Mercury-TextG2Roman" w:eastAsia="Mercury-TextG2Roman" w:hAnsi="Mercury-TextG2Roman" w:cs="Mercury-TextG2Roman"/>
                        <w:color w:val="339966"/>
                        <w:spacing w:val="-3"/>
                        <w:w w:val="105"/>
                        <w:sz w:val="15"/>
                        <w:szCs w:val="15"/>
                      </w:rPr>
                      <w:t>r</w:t>
                    </w:r>
                    <w:r w:rsidRPr="00113F8E">
                      <w:rPr>
                        <w:rFonts w:ascii="Mercury-TextG2Roman" w:eastAsia="Mercury-TextG2Roman" w:hAnsi="Mercury-TextG2Roman" w:cs="Mercury-TextG2Roman"/>
                        <w:color w:val="339966"/>
                        <w:w w:val="105"/>
                        <w:sz w:val="15"/>
                        <w:szCs w:val="15"/>
                      </w:rPr>
                      <w:t>e</w:t>
                    </w:r>
                    <w:r w:rsidRPr="00113F8E">
                      <w:rPr>
                        <w:rFonts w:ascii="Mercury-TextG2Roman" w:eastAsia="Mercury-TextG2Roman" w:hAnsi="Mercury-TextG2Roman" w:cs="Mercury-TextG2Roman"/>
                        <w:color w:val="339966"/>
                        <w:spacing w:val="-8"/>
                        <w:w w:val="105"/>
                        <w:sz w:val="15"/>
                        <w:szCs w:val="15"/>
                      </w:rPr>
                      <w:t xml:space="preserve"> </w:t>
                    </w:r>
                    <w:r w:rsidRPr="00113F8E">
                      <w:rPr>
                        <w:rFonts w:ascii="Mercury-TextG2Roman" w:eastAsia="Mercury-TextG2Roman" w:hAnsi="Mercury-TextG2Roman" w:cs="Mercury-TextG2Roman"/>
                        <w:color w:val="339966"/>
                        <w:spacing w:val="-1"/>
                        <w:w w:val="105"/>
                        <w:sz w:val="15"/>
                        <w:szCs w:val="15"/>
                      </w:rPr>
                      <w:t>03755-3529</w:t>
                    </w:r>
                  </w:p>
                  <w:p w14:paraId="68596061" w14:textId="476209B1" w:rsidR="00CA5844" w:rsidRPr="005C3E22" w:rsidRDefault="00CA5844" w:rsidP="00450311">
                    <w:pPr>
                      <w:spacing w:before="19"/>
                      <w:rPr>
                        <w:rFonts w:ascii="Mercury-TextG2Roman" w:eastAsia="Mercury-TextG2Roman" w:hAnsi="Mercury-TextG2Roman" w:cs="Mercury-TextG2Roman"/>
                        <w:color w:val="339966"/>
                        <w:sz w:val="15"/>
                        <w:szCs w:val="15"/>
                        <w:lang w:val="es-MX"/>
                      </w:rPr>
                    </w:pPr>
                    <w:r w:rsidRPr="005C3E22">
                      <w:rPr>
                        <w:rFonts w:ascii="Mercury Text G2 Semibold" w:eastAsia="Mercury-TextG2Semibold" w:hAnsi="Mercury Text G2 Semibold" w:cs="Mercury-TextG2Semibold"/>
                        <w:b/>
                        <w:bCs/>
                        <w:color w:val="339966"/>
                        <w:w w:val="105"/>
                        <w:sz w:val="15"/>
                        <w:szCs w:val="15"/>
                        <w:lang w:val="es-MX"/>
                      </w:rPr>
                      <w:t>T</w:t>
                    </w:r>
                    <w:r w:rsidRPr="005C3E22">
                      <w:rPr>
                        <w:rFonts w:ascii="Mercury-TextG2Semibold" w:eastAsia="Mercury-TextG2Semibold" w:hAnsi="Mercury-TextG2Semibold" w:cs="Mercury-TextG2Semibold"/>
                        <w:b/>
                        <w:bCs/>
                        <w:color w:val="339966"/>
                        <w:w w:val="105"/>
                        <w:sz w:val="15"/>
                        <w:szCs w:val="15"/>
                        <w:lang w:val="es-MX"/>
                      </w:rPr>
                      <w:t xml:space="preserve"> </w:t>
                    </w:r>
                    <w:r w:rsidRPr="005C3E22">
                      <w:rPr>
                        <w:rFonts w:ascii="Mercury-TextG2Roman" w:eastAsia="Mercury-TextG2Roman" w:hAnsi="Mercury-TextG2Roman" w:cs="Mercury-TextG2Roman"/>
                        <w:color w:val="339966"/>
                        <w:spacing w:val="-1"/>
                        <w:w w:val="105"/>
                        <w:sz w:val="15"/>
                        <w:szCs w:val="15"/>
                        <w:lang w:val="es-MX"/>
                      </w:rPr>
                      <w:t>(603</w:t>
                    </w:r>
                    <w:r w:rsidRPr="005C3E22">
                      <w:rPr>
                        <w:rFonts w:ascii="Mercury-TextG2Roman" w:eastAsia="Mercury-TextG2Roman" w:hAnsi="Mercury-TextG2Roman" w:cs="Mercury-TextG2Roman"/>
                        <w:color w:val="339966"/>
                        <w:w w:val="105"/>
                        <w:sz w:val="15"/>
                        <w:szCs w:val="15"/>
                        <w:lang w:val="es-MX"/>
                      </w:rPr>
                      <w:t>)</w:t>
                    </w:r>
                    <w:r w:rsidRPr="005C3E22">
                      <w:rPr>
                        <w:rFonts w:ascii="Mercury-TextG2Roman" w:eastAsia="Mercury-TextG2Roman" w:hAnsi="Mercury-TextG2Roman" w:cs="Mercury-TextG2Roman"/>
                        <w:color w:val="339966"/>
                        <w:spacing w:val="-7"/>
                        <w:w w:val="105"/>
                        <w:sz w:val="15"/>
                        <w:szCs w:val="15"/>
                        <w:lang w:val="es-MX"/>
                      </w:rPr>
                      <w:t xml:space="preserve"> </w:t>
                    </w:r>
                    <w:r w:rsidRPr="005C3E22">
                      <w:rPr>
                        <w:rFonts w:ascii="Mercury-TextG2Roman" w:eastAsia="Mercury-TextG2Roman" w:hAnsi="Mercury-TextG2Roman" w:cs="Mercury-TextG2Roman"/>
                        <w:color w:val="339966"/>
                        <w:spacing w:val="-1"/>
                        <w:w w:val="105"/>
                        <w:sz w:val="15"/>
                        <w:szCs w:val="15"/>
                        <w:lang w:val="es-MX"/>
                      </w:rPr>
                      <w:t>64</w:t>
                    </w:r>
                    <w:r w:rsidRPr="005C3E22">
                      <w:rPr>
                        <w:rFonts w:ascii="Mercury-TextG2Roman" w:eastAsia="Mercury-TextG2Roman" w:hAnsi="Mercury-TextG2Roman" w:cs="Mercury-TextG2Roman"/>
                        <w:color w:val="339966"/>
                        <w:w w:val="105"/>
                        <w:sz w:val="15"/>
                        <w:szCs w:val="15"/>
                        <w:lang w:val="es-MX"/>
                      </w:rPr>
                      <w:t>6</w:t>
                    </w:r>
                    <w:r w:rsidRPr="005C3E22">
                      <w:rPr>
                        <w:rFonts w:ascii="Mercury-TextG2Roman" w:eastAsia="Mercury-TextG2Roman" w:hAnsi="Mercury-TextG2Roman" w:cs="Mercury-TextG2Roman"/>
                        <w:color w:val="339966"/>
                        <w:spacing w:val="-8"/>
                        <w:w w:val="105"/>
                        <w:sz w:val="15"/>
                        <w:szCs w:val="15"/>
                        <w:lang w:val="es-MX"/>
                      </w:rPr>
                      <w:t>-</w:t>
                    </w:r>
                    <w:r w:rsidRPr="005C3E22">
                      <w:rPr>
                        <w:rFonts w:ascii="Mercury-TextG2Roman" w:eastAsia="Mercury-TextG2Roman" w:hAnsi="Mercury-TextG2Roman" w:cs="Mercury-TextG2Roman"/>
                        <w:color w:val="339966"/>
                        <w:spacing w:val="-1"/>
                        <w:w w:val="105"/>
                        <w:sz w:val="15"/>
                        <w:szCs w:val="15"/>
                        <w:lang w:val="es-MX"/>
                      </w:rPr>
                      <w:t>2186</w:t>
                    </w:r>
                  </w:p>
                  <w:p w14:paraId="47D35E80" w14:textId="6A1C20D0" w:rsidR="00CA5844" w:rsidRPr="005C3E22" w:rsidRDefault="00CA5844" w:rsidP="00450311">
                    <w:pPr>
                      <w:rPr>
                        <w:color w:val="339966"/>
                        <w:sz w:val="15"/>
                        <w:szCs w:val="15"/>
                        <w:lang w:val="es-MX"/>
                      </w:rPr>
                    </w:pPr>
                    <w:r w:rsidRPr="005C3E22">
                      <w:rPr>
                        <w:rFonts w:ascii="Mercury Text G2 Semibold" w:eastAsia="Mercury-TextG2Semibold" w:hAnsi="Mercury Text G2 Semibold" w:cs="Mercury-TextG2Semibold"/>
                        <w:b/>
                        <w:bCs/>
                        <w:color w:val="339966"/>
                        <w:w w:val="105"/>
                        <w:sz w:val="15"/>
                        <w:szCs w:val="15"/>
                        <w:lang w:val="es-MX"/>
                      </w:rPr>
                      <w:t>E</w:t>
                    </w:r>
                    <w:r w:rsidRPr="005C3E22">
                      <w:rPr>
                        <w:rFonts w:ascii="Mercury-TextG2Semibold" w:eastAsia="Mercury-TextG2Semibold" w:hAnsi="Mercury-TextG2Semibold" w:cs="Mercury-TextG2Semibold"/>
                        <w:b/>
                        <w:bCs/>
                        <w:color w:val="339966"/>
                        <w:w w:val="105"/>
                        <w:sz w:val="15"/>
                        <w:szCs w:val="15"/>
                        <w:lang w:val="es-MX"/>
                      </w:rPr>
                      <w:t xml:space="preserve"> </w:t>
                    </w:r>
                    <w:r w:rsidRPr="005C3E22">
                      <w:rPr>
                        <w:rFonts w:ascii="Mercury-TextG2Roman" w:eastAsia="Mercury-TextG2Roman" w:hAnsi="Mercury-TextG2Roman" w:cs="Mercury-TextG2Roman"/>
                        <w:color w:val="339966"/>
                        <w:spacing w:val="-5"/>
                        <w:w w:val="105"/>
                        <w:sz w:val="15"/>
                        <w:szCs w:val="15"/>
                        <w:lang w:val="es-MX"/>
                      </w:rPr>
                      <w:t>Social.Impact.Practicums@dartmouth.edu</w:t>
                    </w:r>
                  </w:p>
                </w:txbxContent>
              </v:textbox>
              <w10:wrap anchorx="margin"/>
            </v:shape>
          </w:pict>
        </mc:Fallback>
      </mc:AlternateContent>
    </w:r>
    <w:r>
      <w:rPr>
        <w:noProof/>
      </w:rPr>
      <w:drawing>
        <wp:inline distT="0" distB="0" distL="0" distR="0" wp14:anchorId="450A34AF" wp14:editId="3394014E">
          <wp:extent cx="2947988" cy="51936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SI_logo_RGB_Tagline_11jul17.jpg"/>
                  <pic:cNvPicPr/>
                </pic:nvPicPr>
                <pic:blipFill>
                  <a:blip r:embed="rId1">
                    <a:extLst>
                      <a:ext uri="{28A0092B-C50C-407E-A947-70E740481C1C}">
                        <a14:useLocalDpi xmlns:a14="http://schemas.microsoft.com/office/drawing/2010/main" val="0"/>
                      </a:ext>
                    </a:extLst>
                  </a:blip>
                  <a:stretch>
                    <a:fillRect/>
                  </a:stretch>
                </pic:blipFill>
                <pic:spPr>
                  <a:xfrm>
                    <a:off x="0" y="0"/>
                    <a:ext cx="3125432" cy="550623"/>
                  </a:xfrm>
                  <a:prstGeom prst="rect">
                    <a:avLst/>
                  </a:prstGeom>
                </pic:spPr>
              </pic:pic>
            </a:graphicData>
          </a:graphic>
        </wp:inline>
      </w:drawing>
    </w:r>
  </w:p>
  <w:p w14:paraId="7CFD54C7" w14:textId="77777777" w:rsidR="00CA5844" w:rsidRDefault="00CA58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A0408"/>
    <w:multiLevelType w:val="hybridMultilevel"/>
    <w:tmpl w:val="FD624F18"/>
    <w:lvl w:ilvl="0" w:tplc="ECFAB234">
      <w:start w:val="1"/>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F392E"/>
    <w:multiLevelType w:val="hybridMultilevel"/>
    <w:tmpl w:val="C414A8FC"/>
    <w:lvl w:ilvl="0" w:tplc="10D872B4">
      <w:start w:val="8"/>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403B7"/>
    <w:multiLevelType w:val="hybridMultilevel"/>
    <w:tmpl w:val="7BF86BD4"/>
    <w:lvl w:ilvl="0" w:tplc="53822B24">
      <w:start w:val="18"/>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D60B2"/>
    <w:multiLevelType w:val="hybridMultilevel"/>
    <w:tmpl w:val="5F524FCA"/>
    <w:lvl w:ilvl="0" w:tplc="09821D40">
      <w:start w:val="1"/>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6188D"/>
    <w:multiLevelType w:val="hybridMultilevel"/>
    <w:tmpl w:val="ECCA9C70"/>
    <w:lvl w:ilvl="0" w:tplc="B8FAF4E0">
      <w:start w:val="8"/>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8B0575"/>
    <w:multiLevelType w:val="hybridMultilevel"/>
    <w:tmpl w:val="055E567A"/>
    <w:lvl w:ilvl="0" w:tplc="C538A0E6">
      <w:start w:val="18"/>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99069A"/>
    <w:multiLevelType w:val="hybridMultilevel"/>
    <w:tmpl w:val="668C8820"/>
    <w:lvl w:ilvl="0" w:tplc="9D3ED4E8">
      <w:start w:val="1"/>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FF3CFD"/>
    <w:multiLevelType w:val="hybridMultilevel"/>
    <w:tmpl w:val="61DCA214"/>
    <w:lvl w:ilvl="0" w:tplc="B38EE824">
      <w:start w:val="1"/>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6C5B22"/>
    <w:multiLevelType w:val="hybridMultilevel"/>
    <w:tmpl w:val="BD96CB38"/>
    <w:lvl w:ilvl="0" w:tplc="52445B36">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77A90"/>
    <w:multiLevelType w:val="hybridMultilevel"/>
    <w:tmpl w:val="A2F8A584"/>
    <w:lvl w:ilvl="0" w:tplc="8918DD04">
      <w:start w:val="8"/>
      <w:numFmt w:val="bullet"/>
      <w:lvlText w:val="-"/>
      <w:lvlJc w:val="left"/>
      <w:pPr>
        <w:ind w:left="720" w:hanging="360"/>
      </w:pPr>
      <w:rPr>
        <w:rFonts w:ascii="Bembo MT Pro" w:eastAsiaTheme="minorHAnsi" w:hAnsi="Bembo MT Pr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0372BF"/>
    <w:multiLevelType w:val="hybridMultilevel"/>
    <w:tmpl w:val="F6DABEB6"/>
    <w:lvl w:ilvl="0" w:tplc="B7E2D152">
      <w:start w:val="2020"/>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1B3BE1"/>
    <w:multiLevelType w:val="hybridMultilevel"/>
    <w:tmpl w:val="29F067CA"/>
    <w:lvl w:ilvl="0" w:tplc="9476DD16">
      <w:start w:val="1"/>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A40540"/>
    <w:multiLevelType w:val="hybridMultilevel"/>
    <w:tmpl w:val="7DB65780"/>
    <w:lvl w:ilvl="0" w:tplc="DF4C1D6E">
      <w:start w:val="8"/>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C44A59"/>
    <w:multiLevelType w:val="hybridMultilevel"/>
    <w:tmpl w:val="15304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412A5A"/>
    <w:multiLevelType w:val="hybridMultilevel"/>
    <w:tmpl w:val="4F12CE4A"/>
    <w:lvl w:ilvl="0" w:tplc="DEE0E088">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6C4070"/>
    <w:multiLevelType w:val="hybridMultilevel"/>
    <w:tmpl w:val="C0C4BB20"/>
    <w:lvl w:ilvl="0" w:tplc="4A8C72F0">
      <w:start w:val="8"/>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53687A"/>
    <w:multiLevelType w:val="hybridMultilevel"/>
    <w:tmpl w:val="9D2295E4"/>
    <w:lvl w:ilvl="0" w:tplc="E410D6DE">
      <w:start w:val="1"/>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556D2F"/>
    <w:multiLevelType w:val="hybridMultilevel"/>
    <w:tmpl w:val="3E9679AA"/>
    <w:lvl w:ilvl="0" w:tplc="C45C82AA">
      <w:start w:val="1"/>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724E48"/>
    <w:multiLevelType w:val="hybridMultilevel"/>
    <w:tmpl w:val="AA74D966"/>
    <w:lvl w:ilvl="0" w:tplc="918070A4">
      <w:start w:val="1"/>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DC163E"/>
    <w:multiLevelType w:val="hybridMultilevel"/>
    <w:tmpl w:val="E6140FB6"/>
    <w:lvl w:ilvl="0" w:tplc="519C2C24">
      <w:start w:val="1"/>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4032CB"/>
    <w:multiLevelType w:val="hybridMultilevel"/>
    <w:tmpl w:val="3F868D7E"/>
    <w:lvl w:ilvl="0" w:tplc="74624E2C">
      <w:start w:val="18"/>
      <w:numFmt w:val="bullet"/>
      <w:lvlText w:val="-"/>
      <w:lvlJc w:val="left"/>
      <w:pPr>
        <w:ind w:left="720" w:hanging="360"/>
      </w:pPr>
      <w:rPr>
        <w:rFonts w:ascii="Bembo MT Pro" w:eastAsiaTheme="minorHAnsi" w:hAnsi="Bembo MT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2"/>
  </w:num>
  <w:num w:numId="4">
    <w:abstractNumId w:val="9"/>
  </w:num>
  <w:num w:numId="5">
    <w:abstractNumId w:val="2"/>
  </w:num>
  <w:num w:numId="6">
    <w:abstractNumId w:val="5"/>
  </w:num>
  <w:num w:numId="7">
    <w:abstractNumId w:val="20"/>
  </w:num>
  <w:num w:numId="8">
    <w:abstractNumId w:val="16"/>
  </w:num>
  <w:num w:numId="9">
    <w:abstractNumId w:val="6"/>
  </w:num>
  <w:num w:numId="10">
    <w:abstractNumId w:val="4"/>
  </w:num>
  <w:num w:numId="11">
    <w:abstractNumId w:val="7"/>
  </w:num>
  <w:num w:numId="12">
    <w:abstractNumId w:val="18"/>
  </w:num>
  <w:num w:numId="13">
    <w:abstractNumId w:val="0"/>
  </w:num>
  <w:num w:numId="14">
    <w:abstractNumId w:val="11"/>
  </w:num>
  <w:num w:numId="15">
    <w:abstractNumId w:val="17"/>
  </w:num>
  <w:num w:numId="16">
    <w:abstractNumId w:val="1"/>
  </w:num>
  <w:num w:numId="17">
    <w:abstractNumId w:val="19"/>
  </w:num>
  <w:num w:numId="18">
    <w:abstractNumId w:val="3"/>
  </w:num>
  <w:num w:numId="19">
    <w:abstractNumId w:val="10"/>
  </w:num>
  <w:num w:numId="20">
    <w:abstractNumId w:val="14"/>
  </w:num>
  <w:num w:numId="2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ebecca Ann Johnson">
    <w15:presenceInfo w15:providerId="AD" w15:userId="S::f004bt8@dartmouth.edu::0c5386f7-6c0e-42f0-8840-6cb93a3bbcdc"/>
  </w15:person>
  <w15:person w15:author="Daniela Dwyer (MER)">
    <w15:presenceInfo w15:providerId="AD" w15:userId="S::ddwyer@trla.org::b6fb8ce1-06e2-4cda-b0b4-4a75032d1f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6B0"/>
    <w:rsid w:val="000004CE"/>
    <w:rsid w:val="0000133D"/>
    <w:rsid w:val="00006BD6"/>
    <w:rsid w:val="00006F73"/>
    <w:rsid w:val="000108B0"/>
    <w:rsid w:val="00010AC6"/>
    <w:rsid w:val="00011581"/>
    <w:rsid w:val="0001250F"/>
    <w:rsid w:val="0001271A"/>
    <w:rsid w:val="00013059"/>
    <w:rsid w:val="00014272"/>
    <w:rsid w:val="00016DA8"/>
    <w:rsid w:val="00022547"/>
    <w:rsid w:val="00025DAF"/>
    <w:rsid w:val="0002697A"/>
    <w:rsid w:val="00027E45"/>
    <w:rsid w:val="0003050E"/>
    <w:rsid w:val="0003099E"/>
    <w:rsid w:val="00031A38"/>
    <w:rsid w:val="0003230B"/>
    <w:rsid w:val="0003341E"/>
    <w:rsid w:val="00033CB0"/>
    <w:rsid w:val="00034F8D"/>
    <w:rsid w:val="000355B2"/>
    <w:rsid w:val="00035A3A"/>
    <w:rsid w:val="00036298"/>
    <w:rsid w:val="00037410"/>
    <w:rsid w:val="000375B1"/>
    <w:rsid w:val="00037DFB"/>
    <w:rsid w:val="0004006E"/>
    <w:rsid w:val="00040FAD"/>
    <w:rsid w:val="00041EEB"/>
    <w:rsid w:val="0004352A"/>
    <w:rsid w:val="0004389D"/>
    <w:rsid w:val="0004412E"/>
    <w:rsid w:val="00045BCA"/>
    <w:rsid w:val="000460B8"/>
    <w:rsid w:val="000466DC"/>
    <w:rsid w:val="00046707"/>
    <w:rsid w:val="00046ED7"/>
    <w:rsid w:val="00047879"/>
    <w:rsid w:val="00050ADC"/>
    <w:rsid w:val="000514E4"/>
    <w:rsid w:val="00051AEF"/>
    <w:rsid w:val="000528AE"/>
    <w:rsid w:val="00053150"/>
    <w:rsid w:val="000557DC"/>
    <w:rsid w:val="000604D5"/>
    <w:rsid w:val="00061EA7"/>
    <w:rsid w:val="00062246"/>
    <w:rsid w:val="00065C54"/>
    <w:rsid w:val="0006620A"/>
    <w:rsid w:val="0006780E"/>
    <w:rsid w:val="00067A9F"/>
    <w:rsid w:val="00070DEC"/>
    <w:rsid w:val="000714BA"/>
    <w:rsid w:val="0007409F"/>
    <w:rsid w:val="0007495F"/>
    <w:rsid w:val="00074BD6"/>
    <w:rsid w:val="00074E00"/>
    <w:rsid w:val="00075162"/>
    <w:rsid w:val="000777B5"/>
    <w:rsid w:val="00085150"/>
    <w:rsid w:val="00085514"/>
    <w:rsid w:val="00085CBD"/>
    <w:rsid w:val="000911DC"/>
    <w:rsid w:val="00092DAD"/>
    <w:rsid w:val="000940A6"/>
    <w:rsid w:val="00095AD2"/>
    <w:rsid w:val="00095C62"/>
    <w:rsid w:val="00096727"/>
    <w:rsid w:val="000A2260"/>
    <w:rsid w:val="000A38DA"/>
    <w:rsid w:val="000A3967"/>
    <w:rsid w:val="000A3AA3"/>
    <w:rsid w:val="000A474B"/>
    <w:rsid w:val="000A4CB7"/>
    <w:rsid w:val="000A4DA7"/>
    <w:rsid w:val="000A6A82"/>
    <w:rsid w:val="000B09FE"/>
    <w:rsid w:val="000B0DB2"/>
    <w:rsid w:val="000B1D53"/>
    <w:rsid w:val="000B28E8"/>
    <w:rsid w:val="000B38E0"/>
    <w:rsid w:val="000B618C"/>
    <w:rsid w:val="000B6612"/>
    <w:rsid w:val="000C09CB"/>
    <w:rsid w:val="000C0B1A"/>
    <w:rsid w:val="000C160A"/>
    <w:rsid w:val="000C2A37"/>
    <w:rsid w:val="000C3D9F"/>
    <w:rsid w:val="000C52E5"/>
    <w:rsid w:val="000C58F7"/>
    <w:rsid w:val="000C6F2F"/>
    <w:rsid w:val="000C7982"/>
    <w:rsid w:val="000D0B0F"/>
    <w:rsid w:val="000D28E2"/>
    <w:rsid w:val="000D2AB4"/>
    <w:rsid w:val="000D3901"/>
    <w:rsid w:val="000D6A2D"/>
    <w:rsid w:val="000D765E"/>
    <w:rsid w:val="000E1BD6"/>
    <w:rsid w:val="000E31B2"/>
    <w:rsid w:val="000E3A84"/>
    <w:rsid w:val="000E56AF"/>
    <w:rsid w:val="000E6ED0"/>
    <w:rsid w:val="000F32ED"/>
    <w:rsid w:val="000F3F09"/>
    <w:rsid w:val="000F4306"/>
    <w:rsid w:val="000F4409"/>
    <w:rsid w:val="000F4AA8"/>
    <w:rsid w:val="000F4F9C"/>
    <w:rsid w:val="000F5A8A"/>
    <w:rsid w:val="000F6ED6"/>
    <w:rsid w:val="00100233"/>
    <w:rsid w:val="001025CD"/>
    <w:rsid w:val="00103F73"/>
    <w:rsid w:val="00104FE3"/>
    <w:rsid w:val="00106BCE"/>
    <w:rsid w:val="001106CE"/>
    <w:rsid w:val="001128F3"/>
    <w:rsid w:val="00113F8E"/>
    <w:rsid w:val="001140F0"/>
    <w:rsid w:val="00114A18"/>
    <w:rsid w:val="001213C0"/>
    <w:rsid w:val="0012203D"/>
    <w:rsid w:val="001254D7"/>
    <w:rsid w:val="00125B44"/>
    <w:rsid w:val="00126F66"/>
    <w:rsid w:val="00131A6D"/>
    <w:rsid w:val="00134628"/>
    <w:rsid w:val="0013552E"/>
    <w:rsid w:val="00136CF1"/>
    <w:rsid w:val="00137648"/>
    <w:rsid w:val="00141DE0"/>
    <w:rsid w:val="001428C7"/>
    <w:rsid w:val="00142D16"/>
    <w:rsid w:val="00142EA0"/>
    <w:rsid w:val="00142EE3"/>
    <w:rsid w:val="00142EF6"/>
    <w:rsid w:val="00145E04"/>
    <w:rsid w:val="0014676A"/>
    <w:rsid w:val="00147E6C"/>
    <w:rsid w:val="00147EE2"/>
    <w:rsid w:val="00150B4E"/>
    <w:rsid w:val="00151033"/>
    <w:rsid w:val="00151C13"/>
    <w:rsid w:val="00154C13"/>
    <w:rsid w:val="00156ACE"/>
    <w:rsid w:val="0015774B"/>
    <w:rsid w:val="00161BF5"/>
    <w:rsid w:val="001631BB"/>
    <w:rsid w:val="001631D9"/>
    <w:rsid w:val="00163742"/>
    <w:rsid w:val="0017169E"/>
    <w:rsid w:val="00171B38"/>
    <w:rsid w:val="00176A27"/>
    <w:rsid w:val="00176D6D"/>
    <w:rsid w:val="001773AC"/>
    <w:rsid w:val="001810D6"/>
    <w:rsid w:val="00182787"/>
    <w:rsid w:val="00183A5C"/>
    <w:rsid w:val="00184B19"/>
    <w:rsid w:val="00185D4F"/>
    <w:rsid w:val="00185FED"/>
    <w:rsid w:val="00186766"/>
    <w:rsid w:val="00187F6A"/>
    <w:rsid w:val="00190013"/>
    <w:rsid w:val="0019029F"/>
    <w:rsid w:val="00190B93"/>
    <w:rsid w:val="00191D6E"/>
    <w:rsid w:val="0019304D"/>
    <w:rsid w:val="00194C6A"/>
    <w:rsid w:val="001954CB"/>
    <w:rsid w:val="00195D01"/>
    <w:rsid w:val="0019615E"/>
    <w:rsid w:val="001963E0"/>
    <w:rsid w:val="001A0C20"/>
    <w:rsid w:val="001A177C"/>
    <w:rsid w:val="001A53D6"/>
    <w:rsid w:val="001A6852"/>
    <w:rsid w:val="001A7071"/>
    <w:rsid w:val="001B046D"/>
    <w:rsid w:val="001B07FE"/>
    <w:rsid w:val="001B1449"/>
    <w:rsid w:val="001B1959"/>
    <w:rsid w:val="001B24CA"/>
    <w:rsid w:val="001B2D8B"/>
    <w:rsid w:val="001B3591"/>
    <w:rsid w:val="001B3DF1"/>
    <w:rsid w:val="001B709E"/>
    <w:rsid w:val="001C1A4F"/>
    <w:rsid w:val="001C307A"/>
    <w:rsid w:val="001C3540"/>
    <w:rsid w:val="001C5238"/>
    <w:rsid w:val="001C592E"/>
    <w:rsid w:val="001C7A8E"/>
    <w:rsid w:val="001D27C8"/>
    <w:rsid w:val="001D3BFA"/>
    <w:rsid w:val="001E4153"/>
    <w:rsid w:val="001E4687"/>
    <w:rsid w:val="001E7072"/>
    <w:rsid w:val="001F0EA5"/>
    <w:rsid w:val="001F1603"/>
    <w:rsid w:val="001F2393"/>
    <w:rsid w:val="001F41BC"/>
    <w:rsid w:val="001F4B31"/>
    <w:rsid w:val="001F5CF5"/>
    <w:rsid w:val="002020F6"/>
    <w:rsid w:val="00202F23"/>
    <w:rsid w:val="00203CE2"/>
    <w:rsid w:val="00204E2D"/>
    <w:rsid w:val="00206468"/>
    <w:rsid w:val="002070C0"/>
    <w:rsid w:val="002116FD"/>
    <w:rsid w:val="00214689"/>
    <w:rsid w:val="0021538C"/>
    <w:rsid w:val="00215673"/>
    <w:rsid w:val="00215D32"/>
    <w:rsid w:val="00215EF7"/>
    <w:rsid w:val="002160D4"/>
    <w:rsid w:val="0021637A"/>
    <w:rsid w:val="00216595"/>
    <w:rsid w:val="00222A7D"/>
    <w:rsid w:val="00222FE4"/>
    <w:rsid w:val="0022444F"/>
    <w:rsid w:val="00225947"/>
    <w:rsid w:val="0022609A"/>
    <w:rsid w:val="00226DBF"/>
    <w:rsid w:val="00226E38"/>
    <w:rsid w:val="002270B9"/>
    <w:rsid w:val="0023050A"/>
    <w:rsid w:val="00232C97"/>
    <w:rsid w:val="00234599"/>
    <w:rsid w:val="00237708"/>
    <w:rsid w:val="00242763"/>
    <w:rsid w:val="002462A7"/>
    <w:rsid w:val="00251D38"/>
    <w:rsid w:val="002525CC"/>
    <w:rsid w:val="002527F0"/>
    <w:rsid w:val="00252BCB"/>
    <w:rsid w:val="00252D8D"/>
    <w:rsid w:val="002530C2"/>
    <w:rsid w:val="00255474"/>
    <w:rsid w:val="00255497"/>
    <w:rsid w:val="00260423"/>
    <w:rsid w:val="002604F7"/>
    <w:rsid w:val="00263463"/>
    <w:rsid w:val="002634DD"/>
    <w:rsid w:val="00264E22"/>
    <w:rsid w:val="00265C34"/>
    <w:rsid w:val="00267EB7"/>
    <w:rsid w:val="00267EF4"/>
    <w:rsid w:val="00270FF0"/>
    <w:rsid w:val="00271E64"/>
    <w:rsid w:val="002734BE"/>
    <w:rsid w:val="00275886"/>
    <w:rsid w:val="00276BC1"/>
    <w:rsid w:val="00277CEC"/>
    <w:rsid w:val="002831F8"/>
    <w:rsid w:val="00283569"/>
    <w:rsid w:val="002846B0"/>
    <w:rsid w:val="002847CA"/>
    <w:rsid w:val="00286AAC"/>
    <w:rsid w:val="0028717F"/>
    <w:rsid w:val="0028737E"/>
    <w:rsid w:val="00290351"/>
    <w:rsid w:val="00290F43"/>
    <w:rsid w:val="00291A7E"/>
    <w:rsid w:val="00291F12"/>
    <w:rsid w:val="00293EB4"/>
    <w:rsid w:val="00294686"/>
    <w:rsid w:val="002970B9"/>
    <w:rsid w:val="002A546D"/>
    <w:rsid w:val="002A5D1D"/>
    <w:rsid w:val="002B0440"/>
    <w:rsid w:val="002B520E"/>
    <w:rsid w:val="002B6B3C"/>
    <w:rsid w:val="002C638D"/>
    <w:rsid w:val="002C63F2"/>
    <w:rsid w:val="002D2168"/>
    <w:rsid w:val="002D27ED"/>
    <w:rsid w:val="002D3B67"/>
    <w:rsid w:val="002D3D3D"/>
    <w:rsid w:val="002D597E"/>
    <w:rsid w:val="002D5C04"/>
    <w:rsid w:val="002E071A"/>
    <w:rsid w:val="002E3EAE"/>
    <w:rsid w:val="002E3F9A"/>
    <w:rsid w:val="002E44EB"/>
    <w:rsid w:val="002E4ECB"/>
    <w:rsid w:val="002E6E19"/>
    <w:rsid w:val="002E728B"/>
    <w:rsid w:val="002F2876"/>
    <w:rsid w:val="00300C00"/>
    <w:rsid w:val="00300FDF"/>
    <w:rsid w:val="003034E2"/>
    <w:rsid w:val="0030530B"/>
    <w:rsid w:val="00305B38"/>
    <w:rsid w:val="00306929"/>
    <w:rsid w:val="00306C20"/>
    <w:rsid w:val="00307D3B"/>
    <w:rsid w:val="0031042A"/>
    <w:rsid w:val="00310C2B"/>
    <w:rsid w:val="0031101C"/>
    <w:rsid w:val="00312446"/>
    <w:rsid w:val="00312F70"/>
    <w:rsid w:val="00315DEB"/>
    <w:rsid w:val="00321839"/>
    <w:rsid w:val="003261C6"/>
    <w:rsid w:val="0032701B"/>
    <w:rsid w:val="00332EB2"/>
    <w:rsid w:val="00334C8D"/>
    <w:rsid w:val="003359E4"/>
    <w:rsid w:val="00335B6D"/>
    <w:rsid w:val="00335CDB"/>
    <w:rsid w:val="00341322"/>
    <w:rsid w:val="003414EE"/>
    <w:rsid w:val="00341614"/>
    <w:rsid w:val="00341F88"/>
    <w:rsid w:val="003449E4"/>
    <w:rsid w:val="00344ACF"/>
    <w:rsid w:val="00346468"/>
    <w:rsid w:val="003517A0"/>
    <w:rsid w:val="003552E8"/>
    <w:rsid w:val="00355AE4"/>
    <w:rsid w:val="00357005"/>
    <w:rsid w:val="00357E5A"/>
    <w:rsid w:val="00362D44"/>
    <w:rsid w:val="00363785"/>
    <w:rsid w:val="003645B3"/>
    <w:rsid w:val="00364E16"/>
    <w:rsid w:val="003652CA"/>
    <w:rsid w:val="003659D2"/>
    <w:rsid w:val="00370898"/>
    <w:rsid w:val="003715BB"/>
    <w:rsid w:val="00371785"/>
    <w:rsid w:val="00374609"/>
    <w:rsid w:val="003752A0"/>
    <w:rsid w:val="0037595C"/>
    <w:rsid w:val="00377615"/>
    <w:rsid w:val="00377EFF"/>
    <w:rsid w:val="0038198A"/>
    <w:rsid w:val="00385113"/>
    <w:rsid w:val="0038599C"/>
    <w:rsid w:val="00385B13"/>
    <w:rsid w:val="003900F3"/>
    <w:rsid w:val="0039173B"/>
    <w:rsid w:val="00392CDA"/>
    <w:rsid w:val="00396C4F"/>
    <w:rsid w:val="00397522"/>
    <w:rsid w:val="003A00A0"/>
    <w:rsid w:val="003A0BA0"/>
    <w:rsid w:val="003A0ED7"/>
    <w:rsid w:val="003A2817"/>
    <w:rsid w:val="003A45E0"/>
    <w:rsid w:val="003A5592"/>
    <w:rsid w:val="003A7F68"/>
    <w:rsid w:val="003B0786"/>
    <w:rsid w:val="003B0DD7"/>
    <w:rsid w:val="003B0F17"/>
    <w:rsid w:val="003B158B"/>
    <w:rsid w:val="003B1918"/>
    <w:rsid w:val="003B2D91"/>
    <w:rsid w:val="003B6011"/>
    <w:rsid w:val="003B6FCA"/>
    <w:rsid w:val="003B7328"/>
    <w:rsid w:val="003C0426"/>
    <w:rsid w:val="003C2A15"/>
    <w:rsid w:val="003C309B"/>
    <w:rsid w:val="003C3541"/>
    <w:rsid w:val="003C4452"/>
    <w:rsid w:val="003C4DDB"/>
    <w:rsid w:val="003C5847"/>
    <w:rsid w:val="003C64A4"/>
    <w:rsid w:val="003C6D61"/>
    <w:rsid w:val="003D09E1"/>
    <w:rsid w:val="003D0B17"/>
    <w:rsid w:val="003D3653"/>
    <w:rsid w:val="003D4535"/>
    <w:rsid w:val="003D4E91"/>
    <w:rsid w:val="003D52FF"/>
    <w:rsid w:val="003D7CD4"/>
    <w:rsid w:val="003E023A"/>
    <w:rsid w:val="003E190F"/>
    <w:rsid w:val="003E2909"/>
    <w:rsid w:val="003E3FFB"/>
    <w:rsid w:val="003E4E7E"/>
    <w:rsid w:val="003E4EB2"/>
    <w:rsid w:val="003E6469"/>
    <w:rsid w:val="003F2295"/>
    <w:rsid w:val="003F26A8"/>
    <w:rsid w:val="003F28AF"/>
    <w:rsid w:val="003F4087"/>
    <w:rsid w:val="003F4D22"/>
    <w:rsid w:val="003F52AC"/>
    <w:rsid w:val="004003A5"/>
    <w:rsid w:val="0040148A"/>
    <w:rsid w:val="004034C7"/>
    <w:rsid w:val="00404B67"/>
    <w:rsid w:val="00405294"/>
    <w:rsid w:val="004056D6"/>
    <w:rsid w:val="004066AD"/>
    <w:rsid w:val="00410F35"/>
    <w:rsid w:val="00412CE1"/>
    <w:rsid w:val="00421B57"/>
    <w:rsid w:val="004228D1"/>
    <w:rsid w:val="004236C6"/>
    <w:rsid w:val="00423AB0"/>
    <w:rsid w:val="00423E94"/>
    <w:rsid w:val="00426140"/>
    <w:rsid w:val="0042659B"/>
    <w:rsid w:val="00427B37"/>
    <w:rsid w:val="00427CD2"/>
    <w:rsid w:val="00430DA1"/>
    <w:rsid w:val="00432317"/>
    <w:rsid w:val="00432F54"/>
    <w:rsid w:val="00434369"/>
    <w:rsid w:val="00434896"/>
    <w:rsid w:val="004353F1"/>
    <w:rsid w:val="004376A2"/>
    <w:rsid w:val="00440C97"/>
    <w:rsid w:val="00442E62"/>
    <w:rsid w:val="00445036"/>
    <w:rsid w:val="0044735B"/>
    <w:rsid w:val="00447C4E"/>
    <w:rsid w:val="00450265"/>
    <w:rsid w:val="00450311"/>
    <w:rsid w:val="00450AAA"/>
    <w:rsid w:val="00451E16"/>
    <w:rsid w:val="00452521"/>
    <w:rsid w:val="00452E26"/>
    <w:rsid w:val="00454254"/>
    <w:rsid w:val="004555AA"/>
    <w:rsid w:val="00455CA6"/>
    <w:rsid w:val="00456344"/>
    <w:rsid w:val="00456DF0"/>
    <w:rsid w:val="0045707D"/>
    <w:rsid w:val="004571FB"/>
    <w:rsid w:val="0045738B"/>
    <w:rsid w:val="00457F51"/>
    <w:rsid w:val="00460B9A"/>
    <w:rsid w:val="004615C2"/>
    <w:rsid w:val="00462068"/>
    <w:rsid w:val="004624D7"/>
    <w:rsid w:val="00462B0D"/>
    <w:rsid w:val="004632C6"/>
    <w:rsid w:val="0046686B"/>
    <w:rsid w:val="00467B41"/>
    <w:rsid w:val="00467FA3"/>
    <w:rsid w:val="00470580"/>
    <w:rsid w:val="004724E8"/>
    <w:rsid w:val="00473129"/>
    <w:rsid w:val="00476BDF"/>
    <w:rsid w:val="00476C43"/>
    <w:rsid w:val="00477578"/>
    <w:rsid w:val="00477BEE"/>
    <w:rsid w:val="004816CC"/>
    <w:rsid w:val="004817E3"/>
    <w:rsid w:val="004825F7"/>
    <w:rsid w:val="00482C08"/>
    <w:rsid w:val="00483D00"/>
    <w:rsid w:val="004853E1"/>
    <w:rsid w:val="0048695D"/>
    <w:rsid w:val="00487783"/>
    <w:rsid w:val="004902D6"/>
    <w:rsid w:val="00490310"/>
    <w:rsid w:val="00490AAA"/>
    <w:rsid w:val="004916C7"/>
    <w:rsid w:val="00491993"/>
    <w:rsid w:val="00492010"/>
    <w:rsid w:val="00492FDB"/>
    <w:rsid w:val="00493527"/>
    <w:rsid w:val="00495F07"/>
    <w:rsid w:val="00495FD2"/>
    <w:rsid w:val="004961FB"/>
    <w:rsid w:val="0049633E"/>
    <w:rsid w:val="004A1B5A"/>
    <w:rsid w:val="004A1C3F"/>
    <w:rsid w:val="004A2DE9"/>
    <w:rsid w:val="004A6D4B"/>
    <w:rsid w:val="004A77C2"/>
    <w:rsid w:val="004B0C05"/>
    <w:rsid w:val="004B16A7"/>
    <w:rsid w:val="004B1A85"/>
    <w:rsid w:val="004B41C0"/>
    <w:rsid w:val="004B63D3"/>
    <w:rsid w:val="004B6828"/>
    <w:rsid w:val="004B7E93"/>
    <w:rsid w:val="004C1392"/>
    <w:rsid w:val="004C28C7"/>
    <w:rsid w:val="004C2E5B"/>
    <w:rsid w:val="004C3D28"/>
    <w:rsid w:val="004C562B"/>
    <w:rsid w:val="004C6B20"/>
    <w:rsid w:val="004C72EF"/>
    <w:rsid w:val="004C7605"/>
    <w:rsid w:val="004D12D9"/>
    <w:rsid w:val="004D2C9E"/>
    <w:rsid w:val="004D5578"/>
    <w:rsid w:val="004D5613"/>
    <w:rsid w:val="004D56E9"/>
    <w:rsid w:val="004D6EC4"/>
    <w:rsid w:val="004E0161"/>
    <w:rsid w:val="004E1399"/>
    <w:rsid w:val="004F0B90"/>
    <w:rsid w:val="004F19AB"/>
    <w:rsid w:val="004F19B5"/>
    <w:rsid w:val="004F2225"/>
    <w:rsid w:val="004F2C72"/>
    <w:rsid w:val="004F40FC"/>
    <w:rsid w:val="004F4B94"/>
    <w:rsid w:val="004F6035"/>
    <w:rsid w:val="004F7B80"/>
    <w:rsid w:val="00502CF8"/>
    <w:rsid w:val="005036BB"/>
    <w:rsid w:val="00504061"/>
    <w:rsid w:val="00505C8D"/>
    <w:rsid w:val="005072D2"/>
    <w:rsid w:val="005102B8"/>
    <w:rsid w:val="005103C8"/>
    <w:rsid w:val="00511D3D"/>
    <w:rsid w:val="00513C67"/>
    <w:rsid w:val="00513E48"/>
    <w:rsid w:val="00514198"/>
    <w:rsid w:val="005205F9"/>
    <w:rsid w:val="0052090B"/>
    <w:rsid w:val="005209C2"/>
    <w:rsid w:val="00522155"/>
    <w:rsid w:val="005229D9"/>
    <w:rsid w:val="00523587"/>
    <w:rsid w:val="0052555F"/>
    <w:rsid w:val="00525CE3"/>
    <w:rsid w:val="00525DB8"/>
    <w:rsid w:val="005260D8"/>
    <w:rsid w:val="00526C98"/>
    <w:rsid w:val="00532063"/>
    <w:rsid w:val="00532268"/>
    <w:rsid w:val="00532710"/>
    <w:rsid w:val="00534A5A"/>
    <w:rsid w:val="005354D4"/>
    <w:rsid w:val="00535AAE"/>
    <w:rsid w:val="0053700E"/>
    <w:rsid w:val="00540EA1"/>
    <w:rsid w:val="00541CF9"/>
    <w:rsid w:val="00543589"/>
    <w:rsid w:val="00543F54"/>
    <w:rsid w:val="00545436"/>
    <w:rsid w:val="005469CC"/>
    <w:rsid w:val="00546A39"/>
    <w:rsid w:val="005503C1"/>
    <w:rsid w:val="00552973"/>
    <w:rsid w:val="005536FD"/>
    <w:rsid w:val="00555BAD"/>
    <w:rsid w:val="00556448"/>
    <w:rsid w:val="00556E43"/>
    <w:rsid w:val="00560AE9"/>
    <w:rsid w:val="005630E0"/>
    <w:rsid w:val="00564FC4"/>
    <w:rsid w:val="005712FA"/>
    <w:rsid w:val="00571497"/>
    <w:rsid w:val="00572B4C"/>
    <w:rsid w:val="00573415"/>
    <w:rsid w:val="00576820"/>
    <w:rsid w:val="0057740B"/>
    <w:rsid w:val="00577A50"/>
    <w:rsid w:val="00581CDB"/>
    <w:rsid w:val="00582117"/>
    <w:rsid w:val="0058228C"/>
    <w:rsid w:val="0058239D"/>
    <w:rsid w:val="00582645"/>
    <w:rsid w:val="005827F6"/>
    <w:rsid w:val="005829B5"/>
    <w:rsid w:val="0058451E"/>
    <w:rsid w:val="00585256"/>
    <w:rsid w:val="00585C52"/>
    <w:rsid w:val="00585DEB"/>
    <w:rsid w:val="00591B23"/>
    <w:rsid w:val="005925AE"/>
    <w:rsid w:val="00593245"/>
    <w:rsid w:val="00594AEC"/>
    <w:rsid w:val="00595AAA"/>
    <w:rsid w:val="00595FE3"/>
    <w:rsid w:val="00596F04"/>
    <w:rsid w:val="005A060D"/>
    <w:rsid w:val="005A0B2B"/>
    <w:rsid w:val="005A2AD6"/>
    <w:rsid w:val="005A2E04"/>
    <w:rsid w:val="005A34F8"/>
    <w:rsid w:val="005A5419"/>
    <w:rsid w:val="005B26B5"/>
    <w:rsid w:val="005B308E"/>
    <w:rsid w:val="005B3240"/>
    <w:rsid w:val="005B369F"/>
    <w:rsid w:val="005B4402"/>
    <w:rsid w:val="005B508F"/>
    <w:rsid w:val="005B5C2B"/>
    <w:rsid w:val="005B5EA7"/>
    <w:rsid w:val="005B678C"/>
    <w:rsid w:val="005B6E2D"/>
    <w:rsid w:val="005B78C1"/>
    <w:rsid w:val="005C027B"/>
    <w:rsid w:val="005C04F8"/>
    <w:rsid w:val="005C05D2"/>
    <w:rsid w:val="005C189F"/>
    <w:rsid w:val="005C2445"/>
    <w:rsid w:val="005C3E22"/>
    <w:rsid w:val="005C418B"/>
    <w:rsid w:val="005C7DDA"/>
    <w:rsid w:val="005D03B9"/>
    <w:rsid w:val="005D2081"/>
    <w:rsid w:val="005D3BC6"/>
    <w:rsid w:val="005D403F"/>
    <w:rsid w:val="005D46A8"/>
    <w:rsid w:val="005D648D"/>
    <w:rsid w:val="005E027B"/>
    <w:rsid w:val="005E0C65"/>
    <w:rsid w:val="005E42A9"/>
    <w:rsid w:val="005E456E"/>
    <w:rsid w:val="005E7B2D"/>
    <w:rsid w:val="005F18C8"/>
    <w:rsid w:val="005F3AC5"/>
    <w:rsid w:val="005F4B9A"/>
    <w:rsid w:val="005F4DF1"/>
    <w:rsid w:val="005F5771"/>
    <w:rsid w:val="005F583C"/>
    <w:rsid w:val="005F5B3F"/>
    <w:rsid w:val="005F6556"/>
    <w:rsid w:val="005F6F29"/>
    <w:rsid w:val="00600C5D"/>
    <w:rsid w:val="00601EA1"/>
    <w:rsid w:val="00602990"/>
    <w:rsid w:val="006039C2"/>
    <w:rsid w:val="00603E7A"/>
    <w:rsid w:val="00604BF2"/>
    <w:rsid w:val="0061008C"/>
    <w:rsid w:val="006110C5"/>
    <w:rsid w:val="0061192B"/>
    <w:rsid w:val="00611FCB"/>
    <w:rsid w:val="00616633"/>
    <w:rsid w:val="006166C7"/>
    <w:rsid w:val="00616DBD"/>
    <w:rsid w:val="00620ABF"/>
    <w:rsid w:val="00622DDD"/>
    <w:rsid w:val="0062310A"/>
    <w:rsid w:val="0062570E"/>
    <w:rsid w:val="00626ABC"/>
    <w:rsid w:val="00627165"/>
    <w:rsid w:val="00631295"/>
    <w:rsid w:val="00632F1D"/>
    <w:rsid w:val="0063715D"/>
    <w:rsid w:val="0063799D"/>
    <w:rsid w:val="006433FF"/>
    <w:rsid w:val="00644972"/>
    <w:rsid w:val="006457C8"/>
    <w:rsid w:val="00645BAC"/>
    <w:rsid w:val="00647218"/>
    <w:rsid w:val="006542F0"/>
    <w:rsid w:val="00655549"/>
    <w:rsid w:val="00656C98"/>
    <w:rsid w:val="0066251D"/>
    <w:rsid w:val="00662583"/>
    <w:rsid w:val="00662996"/>
    <w:rsid w:val="00662B95"/>
    <w:rsid w:val="006634A3"/>
    <w:rsid w:val="00665805"/>
    <w:rsid w:val="00670A92"/>
    <w:rsid w:val="00670BF4"/>
    <w:rsid w:val="006716B7"/>
    <w:rsid w:val="00673825"/>
    <w:rsid w:val="00674017"/>
    <w:rsid w:val="00675B28"/>
    <w:rsid w:val="00677076"/>
    <w:rsid w:val="00680430"/>
    <w:rsid w:val="00682B8D"/>
    <w:rsid w:val="00683755"/>
    <w:rsid w:val="006837D4"/>
    <w:rsid w:val="00684D2C"/>
    <w:rsid w:val="00686ADB"/>
    <w:rsid w:val="00686BB1"/>
    <w:rsid w:val="00686FCF"/>
    <w:rsid w:val="00687652"/>
    <w:rsid w:val="006906D8"/>
    <w:rsid w:val="00691DB2"/>
    <w:rsid w:val="006927AD"/>
    <w:rsid w:val="006930EC"/>
    <w:rsid w:val="00695184"/>
    <w:rsid w:val="00695332"/>
    <w:rsid w:val="006959F1"/>
    <w:rsid w:val="00695BE2"/>
    <w:rsid w:val="00695D50"/>
    <w:rsid w:val="006A21B9"/>
    <w:rsid w:val="006A45BA"/>
    <w:rsid w:val="006A5638"/>
    <w:rsid w:val="006A567E"/>
    <w:rsid w:val="006A6FBF"/>
    <w:rsid w:val="006B02B1"/>
    <w:rsid w:val="006B0A1C"/>
    <w:rsid w:val="006B0E69"/>
    <w:rsid w:val="006B1CAF"/>
    <w:rsid w:val="006B242D"/>
    <w:rsid w:val="006B35BA"/>
    <w:rsid w:val="006B3613"/>
    <w:rsid w:val="006B45D6"/>
    <w:rsid w:val="006B5680"/>
    <w:rsid w:val="006B5F37"/>
    <w:rsid w:val="006C0498"/>
    <w:rsid w:val="006C1A86"/>
    <w:rsid w:val="006C1F52"/>
    <w:rsid w:val="006C22E0"/>
    <w:rsid w:val="006C28EE"/>
    <w:rsid w:val="006C2FF8"/>
    <w:rsid w:val="006C4A5E"/>
    <w:rsid w:val="006C62EA"/>
    <w:rsid w:val="006C6438"/>
    <w:rsid w:val="006D22A1"/>
    <w:rsid w:val="006D2614"/>
    <w:rsid w:val="006D373C"/>
    <w:rsid w:val="006D4A4F"/>
    <w:rsid w:val="006D5128"/>
    <w:rsid w:val="006D7F7A"/>
    <w:rsid w:val="006E0507"/>
    <w:rsid w:val="006E151C"/>
    <w:rsid w:val="006E17B6"/>
    <w:rsid w:val="006E2028"/>
    <w:rsid w:val="006E2AE3"/>
    <w:rsid w:val="006E6FBA"/>
    <w:rsid w:val="006F2114"/>
    <w:rsid w:val="006F22D6"/>
    <w:rsid w:val="006F41D7"/>
    <w:rsid w:val="006F4C59"/>
    <w:rsid w:val="006F5038"/>
    <w:rsid w:val="00701D96"/>
    <w:rsid w:val="007022C9"/>
    <w:rsid w:val="0070320B"/>
    <w:rsid w:val="007033CF"/>
    <w:rsid w:val="007037AC"/>
    <w:rsid w:val="00703904"/>
    <w:rsid w:val="00704B1C"/>
    <w:rsid w:val="00705681"/>
    <w:rsid w:val="00706DC4"/>
    <w:rsid w:val="00706F6B"/>
    <w:rsid w:val="00710A0F"/>
    <w:rsid w:val="00711ED3"/>
    <w:rsid w:val="00716A0F"/>
    <w:rsid w:val="0072070A"/>
    <w:rsid w:val="00723F3C"/>
    <w:rsid w:val="007247F9"/>
    <w:rsid w:val="0072552E"/>
    <w:rsid w:val="00727227"/>
    <w:rsid w:val="0072723E"/>
    <w:rsid w:val="00727A35"/>
    <w:rsid w:val="007317B6"/>
    <w:rsid w:val="00731FF8"/>
    <w:rsid w:val="007333E7"/>
    <w:rsid w:val="007354F4"/>
    <w:rsid w:val="00735B28"/>
    <w:rsid w:val="007373F9"/>
    <w:rsid w:val="00737B37"/>
    <w:rsid w:val="00745E15"/>
    <w:rsid w:val="007460D9"/>
    <w:rsid w:val="00746DE7"/>
    <w:rsid w:val="00753A18"/>
    <w:rsid w:val="00753C44"/>
    <w:rsid w:val="007562A6"/>
    <w:rsid w:val="00756FA7"/>
    <w:rsid w:val="00757896"/>
    <w:rsid w:val="00761A1E"/>
    <w:rsid w:val="0076341C"/>
    <w:rsid w:val="007639C3"/>
    <w:rsid w:val="007667FE"/>
    <w:rsid w:val="00766AB4"/>
    <w:rsid w:val="00767623"/>
    <w:rsid w:val="00767E50"/>
    <w:rsid w:val="00770697"/>
    <w:rsid w:val="0077392D"/>
    <w:rsid w:val="00780253"/>
    <w:rsid w:val="00782368"/>
    <w:rsid w:val="007825BE"/>
    <w:rsid w:val="0078660D"/>
    <w:rsid w:val="00786FC8"/>
    <w:rsid w:val="00787755"/>
    <w:rsid w:val="00791AC9"/>
    <w:rsid w:val="00791B9D"/>
    <w:rsid w:val="0079712C"/>
    <w:rsid w:val="00797227"/>
    <w:rsid w:val="007A093B"/>
    <w:rsid w:val="007A2E31"/>
    <w:rsid w:val="007A40E5"/>
    <w:rsid w:val="007A4F62"/>
    <w:rsid w:val="007B1649"/>
    <w:rsid w:val="007B4D5E"/>
    <w:rsid w:val="007B5542"/>
    <w:rsid w:val="007B5548"/>
    <w:rsid w:val="007B6726"/>
    <w:rsid w:val="007B78BD"/>
    <w:rsid w:val="007C0328"/>
    <w:rsid w:val="007C22D5"/>
    <w:rsid w:val="007C3824"/>
    <w:rsid w:val="007C4606"/>
    <w:rsid w:val="007C654D"/>
    <w:rsid w:val="007C7FA8"/>
    <w:rsid w:val="007D0120"/>
    <w:rsid w:val="007D08C7"/>
    <w:rsid w:val="007D0FA3"/>
    <w:rsid w:val="007D19B7"/>
    <w:rsid w:val="007D25A5"/>
    <w:rsid w:val="007D3A3B"/>
    <w:rsid w:val="007D45B4"/>
    <w:rsid w:val="007D5579"/>
    <w:rsid w:val="007E0130"/>
    <w:rsid w:val="007E04E5"/>
    <w:rsid w:val="007E10A1"/>
    <w:rsid w:val="007E4AEF"/>
    <w:rsid w:val="007E4B89"/>
    <w:rsid w:val="007E54C2"/>
    <w:rsid w:val="007E5523"/>
    <w:rsid w:val="007E6E1C"/>
    <w:rsid w:val="007F511E"/>
    <w:rsid w:val="007F637C"/>
    <w:rsid w:val="007F6397"/>
    <w:rsid w:val="00800529"/>
    <w:rsid w:val="00801FBB"/>
    <w:rsid w:val="0080266C"/>
    <w:rsid w:val="0080267B"/>
    <w:rsid w:val="008053A7"/>
    <w:rsid w:val="008076EB"/>
    <w:rsid w:val="00812C8C"/>
    <w:rsid w:val="00814572"/>
    <w:rsid w:val="0081576D"/>
    <w:rsid w:val="00815C5D"/>
    <w:rsid w:val="00821EE7"/>
    <w:rsid w:val="008224DE"/>
    <w:rsid w:val="00823FEC"/>
    <w:rsid w:val="008246E9"/>
    <w:rsid w:val="00830523"/>
    <w:rsid w:val="008335EE"/>
    <w:rsid w:val="008354C9"/>
    <w:rsid w:val="00835D14"/>
    <w:rsid w:val="00835D93"/>
    <w:rsid w:val="00836AF4"/>
    <w:rsid w:val="008403C5"/>
    <w:rsid w:val="0084165F"/>
    <w:rsid w:val="008419B9"/>
    <w:rsid w:val="00841DFA"/>
    <w:rsid w:val="008420B1"/>
    <w:rsid w:val="00842866"/>
    <w:rsid w:val="008428B0"/>
    <w:rsid w:val="0084321E"/>
    <w:rsid w:val="0084403B"/>
    <w:rsid w:val="00844C2E"/>
    <w:rsid w:val="0084656B"/>
    <w:rsid w:val="008470AD"/>
    <w:rsid w:val="008523D9"/>
    <w:rsid w:val="008536B3"/>
    <w:rsid w:val="008548EC"/>
    <w:rsid w:val="00856D06"/>
    <w:rsid w:val="008614D0"/>
    <w:rsid w:val="00863199"/>
    <w:rsid w:val="00864C8D"/>
    <w:rsid w:val="00864E46"/>
    <w:rsid w:val="00865D21"/>
    <w:rsid w:val="00866B20"/>
    <w:rsid w:val="00866CC6"/>
    <w:rsid w:val="00870DC7"/>
    <w:rsid w:val="00871BE7"/>
    <w:rsid w:val="0087206A"/>
    <w:rsid w:val="00874D93"/>
    <w:rsid w:val="00876344"/>
    <w:rsid w:val="00877ABE"/>
    <w:rsid w:val="00880080"/>
    <w:rsid w:val="008801C4"/>
    <w:rsid w:val="00880626"/>
    <w:rsid w:val="0088094D"/>
    <w:rsid w:val="008809B5"/>
    <w:rsid w:val="008817DF"/>
    <w:rsid w:val="00886A98"/>
    <w:rsid w:val="008870B8"/>
    <w:rsid w:val="008934FB"/>
    <w:rsid w:val="00893536"/>
    <w:rsid w:val="00894278"/>
    <w:rsid w:val="00894302"/>
    <w:rsid w:val="008A0EC7"/>
    <w:rsid w:val="008A130A"/>
    <w:rsid w:val="008A1E30"/>
    <w:rsid w:val="008A3048"/>
    <w:rsid w:val="008A3860"/>
    <w:rsid w:val="008A452B"/>
    <w:rsid w:val="008A7792"/>
    <w:rsid w:val="008B0458"/>
    <w:rsid w:val="008B1462"/>
    <w:rsid w:val="008B51CB"/>
    <w:rsid w:val="008B6CBB"/>
    <w:rsid w:val="008B7752"/>
    <w:rsid w:val="008C187B"/>
    <w:rsid w:val="008C1A0A"/>
    <w:rsid w:val="008C5DA0"/>
    <w:rsid w:val="008C70CF"/>
    <w:rsid w:val="008C7219"/>
    <w:rsid w:val="008D02C7"/>
    <w:rsid w:val="008D0FA0"/>
    <w:rsid w:val="008D1678"/>
    <w:rsid w:val="008D2DA6"/>
    <w:rsid w:val="008D5794"/>
    <w:rsid w:val="008D78F6"/>
    <w:rsid w:val="008E0138"/>
    <w:rsid w:val="008E0316"/>
    <w:rsid w:val="008E046E"/>
    <w:rsid w:val="008E0A02"/>
    <w:rsid w:val="008E0FDC"/>
    <w:rsid w:val="008E177A"/>
    <w:rsid w:val="008E2EA1"/>
    <w:rsid w:val="008E3454"/>
    <w:rsid w:val="008E4350"/>
    <w:rsid w:val="008E4D93"/>
    <w:rsid w:val="008E4F1D"/>
    <w:rsid w:val="008E7C93"/>
    <w:rsid w:val="008F1506"/>
    <w:rsid w:val="008F283F"/>
    <w:rsid w:val="008F3E9A"/>
    <w:rsid w:val="008F3F52"/>
    <w:rsid w:val="008F413D"/>
    <w:rsid w:val="008F6C08"/>
    <w:rsid w:val="00903AAB"/>
    <w:rsid w:val="00904340"/>
    <w:rsid w:val="00904710"/>
    <w:rsid w:val="00904CB4"/>
    <w:rsid w:val="009077BC"/>
    <w:rsid w:val="009106C3"/>
    <w:rsid w:val="00910E7E"/>
    <w:rsid w:val="00912417"/>
    <w:rsid w:val="00914DDF"/>
    <w:rsid w:val="009160C5"/>
    <w:rsid w:val="00916E9F"/>
    <w:rsid w:val="0092369D"/>
    <w:rsid w:val="00924249"/>
    <w:rsid w:val="00925DCB"/>
    <w:rsid w:val="009260D9"/>
    <w:rsid w:val="00926A32"/>
    <w:rsid w:val="00927369"/>
    <w:rsid w:val="0093117C"/>
    <w:rsid w:val="00931A6A"/>
    <w:rsid w:val="00931CEF"/>
    <w:rsid w:val="00936C25"/>
    <w:rsid w:val="009407C4"/>
    <w:rsid w:val="00944776"/>
    <w:rsid w:val="00944C23"/>
    <w:rsid w:val="00945E53"/>
    <w:rsid w:val="00946435"/>
    <w:rsid w:val="009469D6"/>
    <w:rsid w:val="00946D87"/>
    <w:rsid w:val="00954679"/>
    <w:rsid w:val="009555F1"/>
    <w:rsid w:val="00955CB7"/>
    <w:rsid w:val="00956928"/>
    <w:rsid w:val="00956D09"/>
    <w:rsid w:val="00956E9A"/>
    <w:rsid w:val="009575A2"/>
    <w:rsid w:val="009608C4"/>
    <w:rsid w:val="0096140D"/>
    <w:rsid w:val="009616BB"/>
    <w:rsid w:val="009677F6"/>
    <w:rsid w:val="00972BA0"/>
    <w:rsid w:val="009737D1"/>
    <w:rsid w:val="00976D80"/>
    <w:rsid w:val="00980699"/>
    <w:rsid w:val="00980794"/>
    <w:rsid w:val="00980AAC"/>
    <w:rsid w:val="00984032"/>
    <w:rsid w:val="00985091"/>
    <w:rsid w:val="009854DB"/>
    <w:rsid w:val="00990B92"/>
    <w:rsid w:val="00995F81"/>
    <w:rsid w:val="00996862"/>
    <w:rsid w:val="009A1601"/>
    <w:rsid w:val="009A1EBE"/>
    <w:rsid w:val="009A2780"/>
    <w:rsid w:val="009A2F7B"/>
    <w:rsid w:val="009A3443"/>
    <w:rsid w:val="009A7FB9"/>
    <w:rsid w:val="009B0DA8"/>
    <w:rsid w:val="009B14B1"/>
    <w:rsid w:val="009B2134"/>
    <w:rsid w:val="009B42C8"/>
    <w:rsid w:val="009B4A40"/>
    <w:rsid w:val="009B5C24"/>
    <w:rsid w:val="009B5EA8"/>
    <w:rsid w:val="009C0B2D"/>
    <w:rsid w:val="009C0B99"/>
    <w:rsid w:val="009C4CEB"/>
    <w:rsid w:val="009C4D9A"/>
    <w:rsid w:val="009C5D0E"/>
    <w:rsid w:val="009D0F2D"/>
    <w:rsid w:val="009D1196"/>
    <w:rsid w:val="009D14CC"/>
    <w:rsid w:val="009D2CA5"/>
    <w:rsid w:val="009D4026"/>
    <w:rsid w:val="009D5813"/>
    <w:rsid w:val="009E0B5C"/>
    <w:rsid w:val="009E26AB"/>
    <w:rsid w:val="009E5045"/>
    <w:rsid w:val="009E6CB5"/>
    <w:rsid w:val="009F02E4"/>
    <w:rsid w:val="009F15C4"/>
    <w:rsid w:val="009F260B"/>
    <w:rsid w:val="009F3576"/>
    <w:rsid w:val="009F3AC8"/>
    <w:rsid w:val="009F56DE"/>
    <w:rsid w:val="00A003D8"/>
    <w:rsid w:val="00A01848"/>
    <w:rsid w:val="00A0365B"/>
    <w:rsid w:val="00A04A9C"/>
    <w:rsid w:val="00A04CA4"/>
    <w:rsid w:val="00A051C3"/>
    <w:rsid w:val="00A05CB1"/>
    <w:rsid w:val="00A0787B"/>
    <w:rsid w:val="00A1254A"/>
    <w:rsid w:val="00A12D7C"/>
    <w:rsid w:val="00A14752"/>
    <w:rsid w:val="00A14FB0"/>
    <w:rsid w:val="00A16185"/>
    <w:rsid w:val="00A21195"/>
    <w:rsid w:val="00A31953"/>
    <w:rsid w:val="00A32229"/>
    <w:rsid w:val="00A32AB7"/>
    <w:rsid w:val="00A353B2"/>
    <w:rsid w:val="00A35B4D"/>
    <w:rsid w:val="00A410F9"/>
    <w:rsid w:val="00A41171"/>
    <w:rsid w:val="00A419AC"/>
    <w:rsid w:val="00A41BC4"/>
    <w:rsid w:val="00A437B2"/>
    <w:rsid w:val="00A43A83"/>
    <w:rsid w:val="00A44381"/>
    <w:rsid w:val="00A44BDF"/>
    <w:rsid w:val="00A45C99"/>
    <w:rsid w:val="00A52EE6"/>
    <w:rsid w:val="00A53C2E"/>
    <w:rsid w:val="00A53DA6"/>
    <w:rsid w:val="00A54DFE"/>
    <w:rsid w:val="00A556B2"/>
    <w:rsid w:val="00A55B27"/>
    <w:rsid w:val="00A57BDC"/>
    <w:rsid w:val="00A60922"/>
    <w:rsid w:val="00A609B8"/>
    <w:rsid w:val="00A612F6"/>
    <w:rsid w:val="00A618CF"/>
    <w:rsid w:val="00A621DA"/>
    <w:rsid w:val="00A6234E"/>
    <w:rsid w:val="00A64907"/>
    <w:rsid w:val="00A64E7F"/>
    <w:rsid w:val="00A657D0"/>
    <w:rsid w:val="00A662E4"/>
    <w:rsid w:val="00A67AF7"/>
    <w:rsid w:val="00A67DDB"/>
    <w:rsid w:val="00A70E3A"/>
    <w:rsid w:val="00A71EE8"/>
    <w:rsid w:val="00A72458"/>
    <w:rsid w:val="00A72F7A"/>
    <w:rsid w:val="00A73861"/>
    <w:rsid w:val="00A75EF8"/>
    <w:rsid w:val="00A75FEA"/>
    <w:rsid w:val="00A77838"/>
    <w:rsid w:val="00A802ED"/>
    <w:rsid w:val="00A80801"/>
    <w:rsid w:val="00A81AB0"/>
    <w:rsid w:val="00A81C4E"/>
    <w:rsid w:val="00A81F19"/>
    <w:rsid w:val="00A82799"/>
    <w:rsid w:val="00A8288A"/>
    <w:rsid w:val="00A837A3"/>
    <w:rsid w:val="00A849B9"/>
    <w:rsid w:val="00A85FC5"/>
    <w:rsid w:val="00A86BE5"/>
    <w:rsid w:val="00A914F4"/>
    <w:rsid w:val="00A91C8A"/>
    <w:rsid w:val="00A91F1D"/>
    <w:rsid w:val="00A957CA"/>
    <w:rsid w:val="00A9718E"/>
    <w:rsid w:val="00AA1EE1"/>
    <w:rsid w:val="00AA2067"/>
    <w:rsid w:val="00AA232B"/>
    <w:rsid w:val="00AA30D2"/>
    <w:rsid w:val="00AA492C"/>
    <w:rsid w:val="00AA5A63"/>
    <w:rsid w:val="00AA6415"/>
    <w:rsid w:val="00AA6A85"/>
    <w:rsid w:val="00AB0F3F"/>
    <w:rsid w:val="00AB2084"/>
    <w:rsid w:val="00AB23C5"/>
    <w:rsid w:val="00AB36E8"/>
    <w:rsid w:val="00AB731D"/>
    <w:rsid w:val="00AB7F62"/>
    <w:rsid w:val="00AC2522"/>
    <w:rsid w:val="00AC2D8A"/>
    <w:rsid w:val="00AC33DB"/>
    <w:rsid w:val="00AC5CC5"/>
    <w:rsid w:val="00AD1A90"/>
    <w:rsid w:val="00AD764F"/>
    <w:rsid w:val="00AD7ECF"/>
    <w:rsid w:val="00AE1CD9"/>
    <w:rsid w:val="00AE25BF"/>
    <w:rsid w:val="00AE2DED"/>
    <w:rsid w:val="00AE40E9"/>
    <w:rsid w:val="00AE4518"/>
    <w:rsid w:val="00AF13AB"/>
    <w:rsid w:val="00AF1608"/>
    <w:rsid w:val="00AF2264"/>
    <w:rsid w:val="00AF3E7F"/>
    <w:rsid w:val="00AF7061"/>
    <w:rsid w:val="00AF73EE"/>
    <w:rsid w:val="00AF7EB7"/>
    <w:rsid w:val="00B0224D"/>
    <w:rsid w:val="00B043B8"/>
    <w:rsid w:val="00B10E43"/>
    <w:rsid w:val="00B12562"/>
    <w:rsid w:val="00B149A4"/>
    <w:rsid w:val="00B15A4C"/>
    <w:rsid w:val="00B15D51"/>
    <w:rsid w:val="00B16822"/>
    <w:rsid w:val="00B1725A"/>
    <w:rsid w:val="00B2034E"/>
    <w:rsid w:val="00B20667"/>
    <w:rsid w:val="00B2427A"/>
    <w:rsid w:val="00B25A00"/>
    <w:rsid w:val="00B313A8"/>
    <w:rsid w:val="00B3564C"/>
    <w:rsid w:val="00B35AB2"/>
    <w:rsid w:val="00B35D62"/>
    <w:rsid w:val="00B37053"/>
    <w:rsid w:val="00B370E4"/>
    <w:rsid w:val="00B37C1F"/>
    <w:rsid w:val="00B40594"/>
    <w:rsid w:val="00B42586"/>
    <w:rsid w:val="00B427E8"/>
    <w:rsid w:val="00B434B8"/>
    <w:rsid w:val="00B51722"/>
    <w:rsid w:val="00B52974"/>
    <w:rsid w:val="00B53537"/>
    <w:rsid w:val="00B53A5C"/>
    <w:rsid w:val="00B53BEB"/>
    <w:rsid w:val="00B54A9B"/>
    <w:rsid w:val="00B54F37"/>
    <w:rsid w:val="00B627B7"/>
    <w:rsid w:val="00B6681B"/>
    <w:rsid w:val="00B67890"/>
    <w:rsid w:val="00B70922"/>
    <w:rsid w:val="00B7183F"/>
    <w:rsid w:val="00B721FF"/>
    <w:rsid w:val="00B727A6"/>
    <w:rsid w:val="00B76376"/>
    <w:rsid w:val="00B7659C"/>
    <w:rsid w:val="00B80768"/>
    <w:rsid w:val="00B80BBF"/>
    <w:rsid w:val="00B82F65"/>
    <w:rsid w:val="00B8368A"/>
    <w:rsid w:val="00B85403"/>
    <w:rsid w:val="00B86416"/>
    <w:rsid w:val="00B87DFA"/>
    <w:rsid w:val="00B9387A"/>
    <w:rsid w:val="00B94C8F"/>
    <w:rsid w:val="00B959B9"/>
    <w:rsid w:val="00B96CB3"/>
    <w:rsid w:val="00BA05C4"/>
    <w:rsid w:val="00BA0A1D"/>
    <w:rsid w:val="00BA2E33"/>
    <w:rsid w:val="00BA5A22"/>
    <w:rsid w:val="00BA6E73"/>
    <w:rsid w:val="00BA6F65"/>
    <w:rsid w:val="00BB0413"/>
    <w:rsid w:val="00BB0568"/>
    <w:rsid w:val="00BB26C5"/>
    <w:rsid w:val="00BB35A8"/>
    <w:rsid w:val="00BB6FF1"/>
    <w:rsid w:val="00BB775B"/>
    <w:rsid w:val="00BB7B6A"/>
    <w:rsid w:val="00BC0ABC"/>
    <w:rsid w:val="00BC5360"/>
    <w:rsid w:val="00BC54C0"/>
    <w:rsid w:val="00BC616D"/>
    <w:rsid w:val="00BC65C0"/>
    <w:rsid w:val="00BC7FDB"/>
    <w:rsid w:val="00BD0C9D"/>
    <w:rsid w:val="00BD135C"/>
    <w:rsid w:val="00BD3D47"/>
    <w:rsid w:val="00BD75A8"/>
    <w:rsid w:val="00BE0865"/>
    <w:rsid w:val="00BE13C6"/>
    <w:rsid w:val="00BE32D8"/>
    <w:rsid w:val="00BE3684"/>
    <w:rsid w:val="00BF0358"/>
    <w:rsid w:val="00BF1E3D"/>
    <w:rsid w:val="00BF21D3"/>
    <w:rsid w:val="00BF66BF"/>
    <w:rsid w:val="00BF7B25"/>
    <w:rsid w:val="00C01C55"/>
    <w:rsid w:val="00C03077"/>
    <w:rsid w:val="00C035B1"/>
    <w:rsid w:val="00C036CF"/>
    <w:rsid w:val="00C0421C"/>
    <w:rsid w:val="00C048A3"/>
    <w:rsid w:val="00C07963"/>
    <w:rsid w:val="00C07E3F"/>
    <w:rsid w:val="00C134A2"/>
    <w:rsid w:val="00C1437F"/>
    <w:rsid w:val="00C1558F"/>
    <w:rsid w:val="00C16A37"/>
    <w:rsid w:val="00C175D5"/>
    <w:rsid w:val="00C17DB5"/>
    <w:rsid w:val="00C21ADA"/>
    <w:rsid w:val="00C22B58"/>
    <w:rsid w:val="00C22E25"/>
    <w:rsid w:val="00C26BE7"/>
    <w:rsid w:val="00C26D33"/>
    <w:rsid w:val="00C30E82"/>
    <w:rsid w:val="00C30E8B"/>
    <w:rsid w:val="00C311A1"/>
    <w:rsid w:val="00C355AA"/>
    <w:rsid w:val="00C35675"/>
    <w:rsid w:val="00C4068B"/>
    <w:rsid w:val="00C40C05"/>
    <w:rsid w:val="00C40ED2"/>
    <w:rsid w:val="00C4263D"/>
    <w:rsid w:val="00C450CC"/>
    <w:rsid w:val="00C505BB"/>
    <w:rsid w:val="00C50D4B"/>
    <w:rsid w:val="00C5180C"/>
    <w:rsid w:val="00C52E50"/>
    <w:rsid w:val="00C567AD"/>
    <w:rsid w:val="00C5709E"/>
    <w:rsid w:val="00C609A6"/>
    <w:rsid w:val="00C612F7"/>
    <w:rsid w:val="00C61699"/>
    <w:rsid w:val="00C61E8B"/>
    <w:rsid w:val="00C6209B"/>
    <w:rsid w:val="00C62795"/>
    <w:rsid w:val="00C6326E"/>
    <w:rsid w:val="00C63521"/>
    <w:rsid w:val="00C637F1"/>
    <w:rsid w:val="00C64AB4"/>
    <w:rsid w:val="00C70F33"/>
    <w:rsid w:val="00C71254"/>
    <w:rsid w:val="00C71CDA"/>
    <w:rsid w:val="00C733FD"/>
    <w:rsid w:val="00C75783"/>
    <w:rsid w:val="00C823AE"/>
    <w:rsid w:val="00C82C63"/>
    <w:rsid w:val="00C83E52"/>
    <w:rsid w:val="00C8612E"/>
    <w:rsid w:val="00C90682"/>
    <w:rsid w:val="00C92DA2"/>
    <w:rsid w:val="00C93715"/>
    <w:rsid w:val="00C94135"/>
    <w:rsid w:val="00C94548"/>
    <w:rsid w:val="00C9509B"/>
    <w:rsid w:val="00C966EA"/>
    <w:rsid w:val="00C970C6"/>
    <w:rsid w:val="00C97CD0"/>
    <w:rsid w:val="00CA24A4"/>
    <w:rsid w:val="00CA4800"/>
    <w:rsid w:val="00CA4B4A"/>
    <w:rsid w:val="00CA5844"/>
    <w:rsid w:val="00CB0B4B"/>
    <w:rsid w:val="00CB0E98"/>
    <w:rsid w:val="00CB22E3"/>
    <w:rsid w:val="00CB4C1A"/>
    <w:rsid w:val="00CB5711"/>
    <w:rsid w:val="00CB683E"/>
    <w:rsid w:val="00CC09EA"/>
    <w:rsid w:val="00CC2709"/>
    <w:rsid w:val="00CC2849"/>
    <w:rsid w:val="00CC2C85"/>
    <w:rsid w:val="00CC6BF6"/>
    <w:rsid w:val="00CD00E3"/>
    <w:rsid w:val="00CD1D25"/>
    <w:rsid w:val="00CD3237"/>
    <w:rsid w:val="00CD439A"/>
    <w:rsid w:val="00CD68A0"/>
    <w:rsid w:val="00CD783F"/>
    <w:rsid w:val="00CE0A48"/>
    <w:rsid w:val="00CE15B2"/>
    <w:rsid w:val="00CE4872"/>
    <w:rsid w:val="00CF0969"/>
    <w:rsid w:val="00CF2756"/>
    <w:rsid w:val="00CF3995"/>
    <w:rsid w:val="00CF4B0A"/>
    <w:rsid w:val="00CF7F1A"/>
    <w:rsid w:val="00D0197C"/>
    <w:rsid w:val="00D01D5F"/>
    <w:rsid w:val="00D033F7"/>
    <w:rsid w:val="00D04064"/>
    <w:rsid w:val="00D050D0"/>
    <w:rsid w:val="00D05ACE"/>
    <w:rsid w:val="00D1026B"/>
    <w:rsid w:val="00D10983"/>
    <w:rsid w:val="00D11445"/>
    <w:rsid w:val="00D11D30"/>
    <w:rsid w:val="00D13202"/>
    <w:rsid w:val="00D15153"/>
    <w:rsid w:val="00D15237"/>
    <w:rsid w:val="00D15850"/>
    <w:rsid w:val="00D168C0"/>
    <w:rsid w:val="00D16CCF"/>
    <w:rsid w:val="00D179A1"/>
    <w:rsid w:val="00D2052A"/>
    <w:rsid w:val="00D22B38"/>
    <w:rsid w:val="00D22DC0"/>
    <w:rsid w:val="00D242DB"/>
    <w:rsid w:val="00D24B12"/>
    <w:rsid w:val="00D307A7"/>
    <w:rsid w:val="00D314AC"/>
    <w:rsid w:val="00D318A9"/>
    <w:rsid w:val="00D31CDE"/>
    <w:rsid w:val="00D32206"/>
    <w:rsid w:val="00D32759"/>
    <w:rsid w:val="00D330A4"/>
    <w:rsid w:val="00D33B67"/>
    <w:rsid w:val="00D349C4"/>
    <w:rsid w:val="00D35187"/>
    <w:rsid w:val="00D35976"/>
    <w:rsid w:val="00D3739E"/>
    <w:rsid w:val="00D401E4"/>
    <w:rsid w:val="00D4068D"/>
    <w:rsid w:val="00D406C0"/>
    <w:rsid w:val="00D4282C"/>
    <w:rsid w:val="00D442A0"/>
    <w:rsid w:val="00D44BD4"/>
    <w:rsid w:val="00D45B03"/>
    <w:rsid w:val="00D45B19"/>
    <w:rsid w:val="00D46103"/>
    <w:rsid w:val="00D46F20"/>
    <w:rsid w:val="00D477F0"/>
    <w:rsid w:val="00D50915"/>
    <w:rsid w:val="00D52D75"/>
    <w:rsid w:val="00D552F8"/>
    <w:rsid w:val="00D60EF1"/>
    <w:rsid w:val="00D61A02"/>
    <w:rsid w:val="00D62368"/>
    <w:rsid w:val="00D63DEC"/>
    <w:rsid w:val="00D64D38"/>
    <w:rsid w:val="00D66854"/>
    <w:rsid w:val="00D66CB0"/>
    <w:rsid w:val="00D6797A"/>
    <w:rsid w:val="00D7166E"/>
    <w:rsid w:val="00D72743"/>
    <w:rsid w:val="00D72818"/>
    <w:rsid w:val="00D747C9"/>
    <w:rsid w:val="00D75ECA"/>
    <w:rsid w:val="00D77E04"/>
    <w:rsid w:val="00D8404E"/>
    <w:rsid w:val="00D84A51"/>
    <w:rsid w:val="00D8656D"/>
    <w:rsid w:val="00D92808"/>
    <w:rsid w:val="00D93137"/>
    <w:rsid w:val="00D94A34"/>
    <w:rsid w:val="00D9550F"/>
    <w:rsid w:val="00D965AC"/>
    <w:rsid w:val="00D96A4A"/>
    <w:rsid w:val="00D96B3C"/>
    <w:rsid w:val="00D97026"/>
    <w:rsid w:val="00DA179C"/>
    <w:rsid w:val="00DA2A7F"/>
    <w:rsid w:val="00DA4DD2"/>
    <w:rsid w:val="00DA5CE3"/>
    <w:rsid w:val="00DA60C4"/>
    <w:rsid w:val="00DB0BBC"/>
    <w:rsid w:val="00DB1FB1"/>
    <w:rsid w:val="00DB2A7B"/>
    <w:rsid w:val="00DB651E"/>
    <w:rsid w:val="00DB66EE"/>
    <w:rsid w:val="00DB719B"/>
    <w:rsid w:val="00DC0EA4"/>
    <w:rsid w:val="00DC147C"/>
    <w:rsid w:val="00DC1AEE"/>
    <w:rsid w:val="00DC2F75"/>
    <w:rsid w:val="00DC6A35"/>
    <w:rsid w:val="00DC6BD6"/>
    <w:rsid w:val="00DC7A89"/>
    <w:rsid w:val="00DD142E"/>
    <w:rsid w:val="00DD77FB"/>
    <w:rsid w:val="00DE068A"/>
    <w:rsid w:val="00DE3489"/>
    <w:rsid w:val="00DE362E"/>
    <w:rsid w:val="00DE6702"/>
    <w:rsid w:val="00DE6E3E"/>
    <w:rsid w:val="00DE71EA"/>
    <w:rsid w:val="00DE7A3F"/>
    <w:rsid w:val="00DE7DD0"/>
    <w:rsid w:val="00DF0D0F"/>
    <w:rsid w:val="00DF2403"/>
    <w:rsid w:val="00DF3137"/>
    <w:rsid w:val="00DF34F5"/>
    <w:rsid w:val="00DF41F3"/>
    <w:rsid w:val="00DF6C9A"/>
    <w:rsid w:val="00DF7C10"/>
    <w:rsid w:val="00E00100"/>
    <w:rsid w:val="00E038B1"/>
    <w:rsid w:val="00E04D2F"/>
    <w:rsid w:val="00E05021"/>
    <w:rsid w:val="00E154F2"/>
    <w:rsid w:val="00E1588E"/>
    <w:rsid w:val="00E15EF6"/>
    <w:rsid w:val="00E16197"/>
    <w:rsid w:val="00E17007"/>
    <w:rsid w:val="00E17AEB"/>
    <w:rsid w:val="00E21B21"/>
    <w:rsid w:val="00E2203D"/>
    <w:rsid w:val="00E23CD0"/>
    <w:rsid w:val="00E23D44"/>
    <w:rsid w:val="00E25EBB"/>
    <w:rsid w:val="00E25F07"/>
    <w:rsid w:val="00E26A90"/>
    <w:rsid w:val="00E27B75"/>
    <w:rsid w:val="00E350CF"/>
    <w:rsid w:val="00E3695D"/>
    <w:rsid w:val="00E4210F"/>
    <w:rsid w:val="00E45735"/>
    <w:rsid w:val="00E45F22"/>
    <w:rsid w:val="00E469F2"/>
    <w:rsid w:val="00E509A9"/>
    <w:rsid w:val="00E51FFE"/>
    <w:rsid w:val="00E524A7"/>
    <w:rsid w:val="00E54A23"/>
    <w:rsid w:val="00E54C63"/>
    <w:rsid w:val="00E56B78"/>
    <w:rsid w:val="00E57C55"/>
    <w:rsid w:val="00E57CAD"/>
    <w:rsid w:val="00E57EA3"/>
    <w:rsid w:val="00E66670"/>
    <w:rsid w:val="00E70EF6"/>
    <w:rsid w:val="00E751A9"/>
    <w:rsid w:val="00E77D5C"/>
    <w:rsid w:val="00E805D7"/>
    <w:rsid w:val="00E808A1"/>
    <w:rsid w:val="00E8314C"/>
    <w:rsid w:val="00E85417"/>
    <w:rsid w:val="00E863DB"/>
    <w:rsid w:val="00E8759B"/>
    <w:rsid w:val="00E8790A"/>
    <w:rsid w:val="00E87ACE"/>
    <w:rsid w:val="00E900FF"/>
    <w:rsid w:val="00E90247"/>
    <w:rsid w:val="00E90396"/>
    <w:rsid w:val="00E9141B"/>
    <w:rsid w:val="00E93D67"/>
    <w:rsid w:val="00E9430D"/>
    <w:rsid w:val="00E943ED"/>
    <w:rsid w:val="00E94A82"/>
    <w:rsid w:val="00E9514C"/>
    <w:rsid w:val="00EA04B7"/>
    <w:rsid w:val="00EA129C"/>
    <w:rsid w:val="00EA2807"/>
    <w:rsid w:val="00EA2AED"/>
    <w:rsid w:val="00EA5B80"/>
    <w:rsid w:val="00EA7B0E"/>
    <w:rsid w:val="00EB20AA"/>
    <w:rsid w:val="00EB227B"/>
    <w:rsid w:val="00EB249E"/>
    <w:rsid w:val="00EB3ABF"/>
    <w:rsid w:val="00EB429A"/>
    <w:rsid w:val="00EB446F"/>
    <w:rsid w:val="00EB68BC"/>
    <w:rsid w:val="00EC264C"/>
    <w:rsid w:val="00EC36BB"/>
    <w:rsid w:val="00EC5760"/>
    <w:rsid w:val="00EC5CBE"/>
    <w:rsid w:val="00EC5F02"/>
    <w:rsid w:val="00EC6625"/>
    <w:rsid w:val="00EC6834"/>
    <w:rsid w:val="00ED43A7"/>
    <w:rsid w:val="00ED4C35"/>
    <w:rsid w:val="00ED5915"/>
    <w:rsid w:val="00ED6013"/>
    <w:rsid w:val="00ED6A63"/>
    <w:rsid w:val="00ED712E"/>
    <w:rsid w:val="00ED7A26"/>
    <w:rsid w:val="00EE0149"/>
    <w:rsid w:val="00EE0E15"/>
    <w:rsid w:val="00EE11A4"/>
    <w:rsid w:val="00EE29BF"/>
    <w:rsid w:val="00EE30EE"/>
    <w:rsid w:val="00EE4766"/>
    <w:rsid w:val="00EE4875"/>
    <w:rsid w:val="00EE5205"/>
    <w:rsid w:val="00EE533A"/>
    <w:rsid w:val="00EE5A3B"/>
    <w:rsid w:val="00EE5AFB"/>
    <w:rsid w:val="00EE5D86"/>
    <w:rsid w:val="00EE6729"/>
    <w:rsid w:val="00EF0615"/>
    <w:rsid w:val="00EF0AEB"/>
    <w:rsid w:val="00EF0B9F"/>
    <w:rsid w:val="00EF1058"/>
    <w:rsid w:val="00EF3339"/>
    <w:rsid w:val="00EF39E1"/>
    <w:rsid w:val="00EF3AE6"/>
    <w:rsid w:val="00EF66B6"/>
    <w:rsid w:val="00EF699E"/>
    <w:rsid w:val="00F01755"/>
    <w:rsid w:val="00F04672"/>
    <w:rsid w:val="00F04863"/>
    <w:rsid w:val="00F05FBD"/>
    <w:rsid w:val="00F06662"/>
    <w:rsid w:val="00F06C55"/>
    <w:rsid w:val="00F0754D"/>
    <w:rsid w:val="00F10290"/>
    <w:rsid w:val="00F139F0"/>
    <w:rsid w:val="00F146DC"/>
    <w:rsid w:val="00F14B63"/>
    <w:rsid w:val="00F21C75"/>
    <w:rsid w:val="00F21F08"/>
    <w:rsid w:val="00F242D5"/>
    <w:rsid w:val="00F25EF7"/>
    <w:rsid w:val="00F268A3"/>
    <w:rsid w:val="00F26934"/>
    <w:rsid w:val="00F30303"/>
    <w:rsid w:val="00F31AAF"/>
    <w:rsid w:val="00F33072"/>
    <w:rsid w:val="00F351E1"/>
    <w:rsid w:val="00F354AB"/>
    <w:rsid w:val="00F35B88"/>
    <w:rsid w:val="00F36533"/>
    <w:rsid w:val="00F37D9D"/>
    <w:rsid w:val="00F411AC"/>
    <w:rsid w:val="00F41328"/>
    <w:rsid w:val="00F465B4"/>
    <w:rsid w:val="00F5391D"/>
    <w:rsid w:val="00F54521"/>
    <w:rsid w:val="00F56068"/>
    <w:rsid w:val="00F57369"/>
    <w:rsid w:val="00F57944"/>
    <w:rsid w:val="00F64532"/>
    <w:rsid w:val="00F64EF5"/>
    <w:rsid w:val="00F65370"/>
    <w:rsid w:val="00F65515"/>
    <w:rsid w:val="00F701A0"/>
    <w:rsid w:val="00F711F3"/>
    <w:rsid w:val="00F7382B"/>
    <w:rsid w:val="00F751D9"/>
    <w:rsid w:val="00F751EE"/>
    <w:rsid w:val="00F76095"/>
    <w:rsid w:val="00F800D4"/>
    <w:rsid w:val="00F804B7"/>
    <w:rsid w:val="00F8221D"/>
    <w:rsid w:val="00F824CC"/>
    <w:rsid w:val="00F82F74"/>
    <w:rsid w:val="00F850F2"/>
    <w:rsid w:val="00F851BB"/>
    <w:rsid w:val="00F85A74"/>
    <w:rsid w:val="00F8671B"/>
    <w:rsid w:val="00F9069E"/>
    <w:rsid w:val="00F907BD"/>
    <w:rsid w:val="00F91481"/>
    <w:rsid w:val="00F95879"/>
    <w:rsid w:val="00F97CB7"/>
    <w:rsid w:val="00F97F08"/>
    <w:rsid w:val="00FA0259"/>
    <w:rsid w:val="00FA0A6D"/>
    <w:rsid w:val="00FA0B00"/>
    <w:rsid w:val="00FA0E58"/>
    <w:rsid w:val="00FA39D2"/>
    <w:rsid w:val="00FA3F07"/>
    <w:rsid w:val="00FA4539"/>
    <w:rsid w:val="00FA5C0B"/>
    <w:rsid w:val="00FA7140"/>
    <w:rsid w:val="00FB331A"/>
    <w:rsid w:val="00FB3C80"/>
    <w:rsid w:val="00FB585D"/>
    <w:rsid w:val="00FB677F"/>
    <w:rsid w:val="00FC0751"/>
    <w:rsid w:val="00FC0CDD"/>
    <w:rsid w:val="00FC1BD3"/>
    <w:rsid w:val="00FC36AC"/>
    <w:rsid w:val="00FC65F0"/>
    <w:rsid w:val="00FC751B"/>
    <w:rsid w:val="00FC7E91"/>
    <w:rsid w:val="00FD30A5"/>
    <w:rsid w:val="00FD424D"/>
    <w:rsid w:val="00FD605D"/>
    <w:rsid w:val="00FD6270"/>
    <w:rsid w:val="00FE0A6D"/>
    <w:rsid w:val="00FE11DE"/>
    <w:rsid w:val="00FE12C9"/>
    <w:rsid w:val="00FE31E0"/>
    <w:rsid w:val="00FE32FA"/>
    <w:rsid w:val="00FE3AAE"/>
    <w:rsid w:val="00FE4220"/>
    <w:rsid w:val="00FE5CC5"/>
    <w:rsid w:val="00FE60F3"/>
    <w:rsid w:val="00FF0BA5"/>
    <w:rsid w:val="00FF10EF"/>
    <w:rsid w:val="00FF194B"/>
    <w:rsid w:val="00FF2DDD"/>
    <w:rsid w:val="00FF3849"/>
    <w:rsid w:val="00FF4CDA"/>
    <w:rsid w:val="00FF5283"/>
    <w:rsid w:val="00FF715F"/>
    <w:rsid w:val="00FF7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B4213"/>
  <w15:chartTrackingRefBased/>
  <w15:docId w15:val="{91877BC8-BA02-44BC-AF46-1F7697CA0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6B0"/>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46B0"/>
    <w:rPr>
      <w:color w:val="0563C1" w:themeColor="hyperlink"/>
      <w:u w:val="single"/>
    </w:rPr>
  </w:style>
  <w:style w:type="paragraph" w:styleId="Header">
    <w:name w:val="header"/>
    <w:basedOn w:val="Normal"/>
    <w:link w:val="HeaderChar"/>
    <w:uiPriority w:val="99"/>
    <w:unhideWhenUsed/>
    <w:rsid w:val="002846B0"/>
    <w:pPr>
      <w:tabs>
        <w:tab w:val="center" w:pos="4680"/>
        <w:tab w:val="right" w:pos="9360"/>
      </w:tabs>
    </w:pPr>
  </w:style>
  <w:style w:type="character" w:customStyle="1" w:styleId="HeaderChar">
    <w:name w:val="Header Char"/>
    <w:basedOn w:val="DefaultParagraphFont"/>
    <w:link w:val="Header"/>
    <w:uiPriority w:val="99"/>
    <w:rsid w:val="002846B0"/>
    <w:rPr>
      <w:sz w:val="24"/>
      <w:szCs w:val="24"/>
    </w:rPr>
  </w:style>
  <w:style w:type="paragraph" w:styleId="ListParagraph">
    <w:name w:val="List Paragraph"/>
    <w:basedOn w:val="Normal"/>
    <w:uiPriority w:val="34"/>
    <w:qFormat/>
    <w:rsid w:val="002846B0"/>
    <w:pPr>
      <w:ind w:left="720"/>
      <w:contextualSpacing/>
    </w:pPr>
  </w:style>
  <w:style w:type="paragraph" w:styleId="Footer">
    <w:name w:val="footer"/>
    <w:basedOn w:val="Normal"/>
    <w:link w:val="FooterChar"/>
    <w:uiPriority w:val="99"/>
    <w:unhideWhenUsed/>
    <w:rsid w:val="002846B0"/>
    <w:pPr>
      <w:tabs>
        <w:tab w:val="center" w:pos="4680"/>
        <w:tab w:val="right" w:pos="9360"/>
      </w:tabs>
    </w:pPr>
  </w:style>
  <w:style w:type="character" w:customStyle="1" w:styleId="FooterChar">
    <w:name w:val="Footer Char"/>
    <w:basedOn w:val="DefaultParagraphFont"/>
    <w:link w:val="Footer"/>
    <w:uiPriority w:val="99"/>
    <w:rsid w:val="002846B0"/>
    <w:rPr>
      <w:sz w:val="24"/>
      <w:szCs w:val="24"/>
    </w:rPr>
  </w:style>
  <w:style w:type="character" w:styleId="UnresolvedMention">
    <w:name w:val="Unresolved Mention"/>
    <w:basedOn w:val="DefaultParagraphFont"/>
    <w:uiPriority w:val="99"/>
    <w:semiHidden/>
    <w:unhideWhenUsed/>
    <w:rsid w:val="00EF3339"/>
    <w:rPr>
      <w:color w:val="605E5C"/>
      <w:shd w:val="clear" w:color="auto" w:fill="E1DFDD"/>
    </w:rPr>
  </w:style>
  <w:style w:type="paragraph" w:customStyle="1" w:styleId="font8">
    <w:name w:val="font_8"/>
    <w:basedOn w:val="Normal"/>
    <w:rsid w:val="00F04672"/>
    <w:pPr>
      <w:spacing w:before="100" w:beforeAutospacing="1" w:after="100" w:afterAutospacing="1"/>
    </w:pPr>
    <w:rPr>
      <w:rFonts w:ascii="Times New Roman" w:eastAsia="Times New Roman" w:hAnsi="Times New Roman" w:cs="Times New Roman"/>
    </w:rPr>
  </w:style>
  <w:style w:type="character" w:customStyle="1" w:styleId="wixguard">
    <w:name w:val="wixguard"/>
    <w:basedOn w:val="DefaultParagraphFont"/>
    <w:rsid w:val="00F04672"/>
  </w:style>
  <w:style w:type="character" w:styleId="CommentReference">
    <w:name w:val="annotation reference"/>
    <w:basedOn w:val="DefaultParagraphFont"/>
    <w:uiPriority w:val="99"/>
    <w:semiHidden/>
    <w:unhideWhenUsed/>
    <w:rsid w:val="00033CB0"/>
    <w:rPr>
      <w:sz w:val="16"/>
      <w:szCs w:val="16"/>
    </w:rPr>
  </w:style>
  <w:style w:type="paragraph" w:styleId="CommentText">
    <w:name w:val="annotation text"/>
    <w:basedOn w:val="Normal"/>
    <w:link w:val="CommentTextChar"/>
    <w:uiPriority w:val="99"/>
    <w:semiHidden/>
    <w:unhideWhenUsed/>
    <w:rsid w:val="00033CB0"/>
    <w:rPr>
      <w:sz w:val="20"/>
      <w:szCs w:val="20"/>
    </w:rPr>
  </w:style>
  <w:style w:type="character" w:customStyle="1" w:styleId="CommentTextChar">
    <w:name w:val="Comment Text Char"/>
    <w:basedOn w:val="DefaultParagraphFont"/>
    <w:link w:val="CommentText"/>
    <w:uiPriority w:val="99"/>
    <w:semiHidden/>
    <w:rsid w:val="00033CB0"/>
    <w:rPr>
      <w:sz w:val="20"/>
      <w:szCs w:val="20"/>
    </w:rPr>
  </w:style>
  <w:style w:type="paragraph" w:styleId="CommentSubject">
    <w:name w:val="annotation subject"/>
    <w:basedOn w:val="CommentText"/>
    <w:next w:val="CommentText"/>
    <w:link w:val="CommentSubjectChar"/>
    <w:uiPriority w:val="99"/>
    <w:semiHidden/>
    <w:unhideWhenUsed/>
    <w:rsid w:val="00033CB0"/>
    <w:rPr>
      <w:b/>
      <w:bCs/>
    </w:rPr>
  </w:style>
  <w:style w:type="character" w:customStyle="1" w:styleId="CommentSubjectChar">
    <w:name w:val="Comment Subject Char"/>
    <w:basedOn w:val="CommentTextChar"/>
    <w:link w:val="CommentSubject"/>
    <w:uiPriority w:val="99"/>
    <w:semiHidden/>
    <w:rsid w:val="00033CB0"/>
    <w:rPr>
      <w:b/>
      <w:bCs/>
      <w:sz w:val="20"/>
      <w:szCs w:val="20"/>
    </w:rPr>
  </w:style>
  <w:style w:type="paragraph" w:styleId="Revision">
    <w:name w:val="Revision"/>
    <w:hidden/>
    <w:uiPriority w:val="99"/>
    <w:semiHidden/>
    <w:rsid w:val="00C6209B"/>
    <w:pPr>
      <w:spacing w:after="0" w:line="240" w:lineRule="auto"/>
    </w:pPr>
    <w:rPr>
      <w:sz w:val="24"/>
      <w:szCs w:val="24"/>
    </w:rPr>
  </w:style>
  <w:style w:type="paragraph" w:styleId="FootnoteText">
    <w:name w:val="footnote text"/>
    <w:basedOn w:val="Normal"/>
    <w:link w:val="FootnoteTextChar"/>
    <w:uiPriority w:val="99"/>
    <w:semiHidden/>
    <w:unhideWhenUsed/>
    <w:rsid w:val="00FA0A6D"/>
    <w:rPr>
      <w:sz w:val="20"/>
      <w:szCs w:val="20"/>
    </w:rPr>
  </w:style>
  <w:style w:type="character" w:customStyle="1" w:styleId="FootnoteTextChar">
    <w:name w:val="Footnote Text Char"/>
    <w:basedOn w:val="DefaultParagraphFont"/>
    <w:link w:val="FootnoteText"/>
    <w:uiPriority w:val="99"/>
    <w:semiHidden/>
    <w:rsid w:val="00FA0A6D"/>
    <w:rPr>
      <w:sz w:val="20"/>
      <w:szCs w:val="20"/>
    </w:rPr>
  </w:style>
  <w:style w:type="character" w:styleId="FootnoteReference">
    <w:name w:val="footnote reference"/>
    <w:basedOn w:val="DefaultParagraphFont"/>
    <w:uiPriority w:val="99"/>
    <w:semiHidden/>
    <w:unhideWhenUsed/>
    <w:rsid w:val="00FA0A6D"/>
    <w:rPr>
      <w:vertAlign w:val="superscript"/>
    </w:rPr>
  </w:style>
  <w:style w:type="character" w:styleId="FollowedHyperlink">
    <w:name w:val="FollowedHyperlink"/>
    <w:basedOn w:val="DefaultParagraphFont"/>
    <w:uiPriority w:val="99"/>
    <w:semiHidden/>
    <w:unhideWhenUsed/>
    <w:rsid w:val="00FA0A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277">
      <w:bodyDiv w:val="1"/>
      <w:marLeft w:val="0"/>
      <w:marRight w:val="0"/>
      <w:marTop w:val="0"/>
      <w:marBottom w:val="0"/>
      <w:divBdr>
        <w:top w:val="none" w:sz="0" w:space="0" w:color="auto"/>
        <w:left w:val="none" w:sz="0" w:space="0" w:color="auto"/>
        <w:bottom w:val="none" w:sz="0" w:space="0" w:color="auto"/>
        <w:right w:val="none" w:sz="0" w:space="0" w:color="auto"/>
      </w:divBdr>
    </w:div>
    <w:div w:id="13389848">
      <w:bodyDiv w:val="1"/>
      <w:marLeft w:val="0"/>
      <w:marRight w:val="0"/>
      <w:marTop w:val="0"/>
      <w:marBottom w:val="0"/>
      <w:divBdr>
        <w:top w:val="none" w:sz="0" w:space="0" w:color="auto"/>
        <w:left w:val="none" w:sz="0" w:space="0" w:color="auto"/>
        <w:bottom w:val="none" w:sz="0" w:space="0" w:color="auto"/>
        <w:right w:val="none" w:sz="0" w:space="0" w:color="auto"/>
      </w:divBdr>
    </w:div>
    <w:div w:id="65881144">
      <w:bodyDiv w:val="1"/>
      <w:marLeft w:val="0"/>
      <w:marRight w:val="0"/>
      <w:marTop w:val="0"/>
      <w:marBottom w:val="0"/>
      <w:divBdr>
        <w:top w:val="none" w:sz="0" w:space="0" w:color="auto"/>
        <w:left w:val="none" w:sz="0" w:space="0" w:color="auto"/>
        <w:bottom w:val="none" w:sz="0" w:space="0" w:color="auto"/>
        <w:right w:val="none" w:sz="0" w:space="0" w:color="auto"/>
      </w:divBdr>
    </w:div>
    <w:div w:id="74523641">
      <w:bodyDiv w:val="1"/>
      <w:marLeft w:val="0"/>
      <w:marRight w:val="0"/>
      <w:marTop w:val="0"/>
      <w:marBottom w:val="0"/>
      <w:divBdr>
        <w:top w:val="none" w:sz="0" w:space="0" w:color="auto"/>
        <w:left w:val="none" w:sz="0" w:space="0" w:color="auto"/>
        <w:bottom w:val="none" w:sz="0" w:space="0" w:color="auto"/>
        <w:right w:val="none" w:sz="0" w:space="0" w:color="auto"/>
      </w:divBdr>
    </w:div>
    <w:div w:id="129322602">
      <w:bodyDiv w:val="1"/>
      <w:marLeft w:val="0"/>
      <w:marRight w:val="0"/>
      <w:marTop w:val="0"/>
      <w:marBottom w:val="0"/>
      <w:divBdr>
        <w:top w:val="none" w:sz="0" w:space="0" w:color="auto"/>
        <w:left w:val="none" w:sz="0" w:space="0" w:color="auto"/>
        <w:bottom w:val="none" w:sz="0" w:space="0" w:color="auto"/>
        <w:right w:val="none" w:sz="0" w:space="0" w:color="auto"/>
      </w:divBdr>
    </w:div>
    <w:div w:id="163008857">
      <w:bodyDiv w:val="1"/>
      <w:marLeft w:val="0"/>
      <w:marRight w:val="0"/>
      <w:marTop w:val="0"/>
      <w:marBottom w:val="0"/>
      <w:divBdr>
        <w:top w:val="none" w:sz="0" w:space="0" w:color="auto"/>
        <w:left w:val="none" w:sz="0" w:space="0" w:color="auto"/>
        <w:bottom w:val="none" w:sz="0" w:space="0" w:color="auto"/>
        <w:right w:val="none" w:sz="0" w:space="0" w:color="auto"/>
      </w:divBdr>
    </w:div>
    <w:div w:id="165442591">
      <w:bodyDiv w:val="1"/>
      <w:marLeft w:val="0"/>
      <w:marRight w:val="0"/>
      <w:marTop w:val="0"/>
      <w:marBottom w:val="0"/>
      <w:divBdr>
        <w:top w:val="none" w:sz="0" w:space="0" w:color="auto"/>
        <w:left w:val="none" w:sz="0" w:space="0" w:color="auto"/>
        <w:bottom w:val="none" w:sz="0" w:space="0" w:color="auto"/>
        <w:right w:val="none" w:sz="0" w:space="0" w:color="auto"/>
      </w:divBdr>
    </w:div>
    <w:div w:id="255022962">
      <w:bodyDiv w:val="1"/>
      <w:marLeft w:val="0"/>
      <w:marRight w:val="0"/>
      <w:marTop w:val="0"/>
      <w:marBottom w:val="0"/>
      <w:divBdr>
        <w:top w:val="none" w:sz="0" w:space="0" w:color="auto"/>
        <w:left w:val="none" w:sz="0" w:space="0" w:color="auto"/>
        <w:bottom w:val="none" w:sz="0" w:space="0" w:color="auto"/>
        <w:right w:val="none" w:sz="0" w:space="0" w:color="auto"/>
      </w:divBdr>
    </w:div>
    <w:div w:id="264190557">
      <w:bodyDiv w:val="1"/>
      <w:marLeft w:val="0"/>
      <w:marRight w:val="0"/>
      <w:marTop w:val="0"/>
      <w:marBottom w:val="0"/>
      <w:divBdr>
        <w:top w:val="none" w:sz="0" w:space="0" w:color="auto"/>
        <w:left w:val="none" w:sz="0" w:space="0" w:color="auto"/>
        <w:bottom w:val="none" w:sz="0" w:space="0" w:color="auto"/>
        <w:right w:val="none" w:sz="0" w:space="0" w:color="auto"/>
      </w:divBdr>
    </w:div>
    <w:div w:id="287904035">
      <w:bodyDiv w:val="1"/>
      <w:marLeft w:val="0"/>
      <w:marRight w:val="0"/>
      <w:marTop w:val="0"/>
      <w:marBottom w:val="0"/>
      <w:divBdr>
        <w:top w:val="none" w:sz="0" w:space="0" w:color="auto"/>
        <w:left w:val="none" w:sz="0" w:space="0" w:color="auto"/>
        <w:bottom w:val="none" w:sz="0" w:space="0" w:color="auto"/>
        <w:right w:val="none" w:sz="0" w:space="0" w:color="auto"/>
      </w:divBdr>
    </w:div>
    <w:div w:id="307437811">
      <w:bodyDiv w:val="1"/>
      <w:marLeft w:val="0"/>
      <w:marRight w:val="0"/>
      <w:marTop w:val="0"/>
      <w:marBottom w:val="0"/>
      <w:divBdr>
        <w:top w:val="none" w:sz="0" w:space="0" w:color="auto"/>
        <w:left w:val="none" w:sz="0" w:space="0" w:color="auto"/>
        <w:bottom w:val="none" w:sz="0" w:space="0" w:color="auto"/>
        <w:right w:val="none" w:sz="0" w:space="0" w:color="auto"/>
      </w:divBdr>
      <w:divsChild>
        <w:div w:id="2002417868">
          <w:marLeft w:val="0"/>
          <w:marRight w:val="0"/>
          <w:marTop w:val="0"/>
          <w:marBottom w:val="0"/>
          <w:divBdr>
            <w:top w:val="none" w:sz="0" w:space="0" w:color="auto"/>
            <w:left w:val="none" w:sz="0" w:space="0" w:color="auto"/>
            <w:bottom w:val="none" w:sz="0" w:space="0" w:color="auto"/>
            <w:right w:val="none" w:sz="0" w:space="0" w:color="auto"/>
          </w:divBdr>
        </w:div>
      </w:divsChild>
    </w:div>
    <w:div w:id="355347666">
      <w:bodyDiv w:val="1"/>
      <w:marLeft w:val="0"/>
      <w:marRight w:val="0"/>
      <w:marTop w:val="0"/>
      <w:marBottom w:val="0"/>
      <w:divBdr>
        <w:top w:val="none" w:sz="0" w:space="0" w:color="auto"/>
        <w:left w:val="none" w:sz="0" w:space="0" w:color="auto"/>
        <w:bottom w:val="none" w:sz="0" w:space="0" w:color="auto"/>
        <w:right w:val="none" w:sz="0" w:space="0" w:color="auto"/>
      </w:divBdr>
    </w:div>
    <w:div w:id="385228728">
      <w:bodyDiv w:val="1"/>
      <w:marLeft w:val="0"/>
      <w:marRight w:val="0"/>
      <w:marTop w:val="0"/>
      <w:marBottom w:val="0"/>
      <w:divBdr>
        <w:top w:val="none" w:sz="0" w:space="0" w:color="auto"/>
        <w:left w:val="none" w:sz="0" w:space="0" w:color="auto"/>
        <w:bottom w:val="none" w:sz="0" w:space="0" w:color="auto"/>
        <w:right w:val="none" w:sz="0" w:space="0" w:color="auto"/>
      </w:divBdr>
      <w:divsChild>
        <w:div w:id="707681617">
          <w:marLeft w:val="0"/>
          <w:marRight w:val="0"/>
          <w:marTop w:val="0"/>
          <w:marBottom w:val="0"/>
          <w:divBdr>
            <w:top w:val="none" w:sz="0" w:space="0" w:color="auto"/>
            <w:left w:val="none" w:sz="0" w:space="0" w:color="auto"/>
            <w:bottom w:val="none" w:sz="0" w:space="0" w:color="auto"/>
            <w:right w:val="none" w:sz="0" w:space="0" w:color="auto"/>
          </w:divBdr>
        </w:div>
        <w:div w:id="107891043">
          <w:marLeft w:val="0"/>
          <w:marRight w:val="0"/>
          <w:marTop w:val="0"/>
          <w:marBottom w:val="0"/>
          <w:divBdr>
            <w:top w:val="none" w:sz="0" w:space="0" w:color="auto"/>
            <w:left w:val="none" w:sz="0" w:space="0" w:color="auto"/>
            <w:bottom w:val="none" w:sz="0" w:space="0" w:color="auto"/>
            <w:right w:val="none" w:sz="0" w:space="0" w:color="auto"/>
          </w:divBdr>
        </w:div>
        <w:div w:id="1807967763">
          <w:marLeft w:val="0"/>
          <w:marRight w:val="0"/>
          <w:marTop w:val="0"/>
          <w:marBottom w:val="0"/>
          <w:divBdr>
            <w:top w:val="none" w:sz="0" w:space="0" w:color="auto"/>
            <w:left w:val="none" w:sz="0" w:space="0" w:color="auto"/>
            <w:bottom w:val="none" w:sz="0" w:space="0" w:color="auto"/>
            <w:right w:val="none" w:sz="0" w:space="0" w:color="auto"/>
          </w:divBdr>
        </w:div>
      </w:divsChild>
    </w:div>
    <w:div w:id="420681794">
      <w:bodyDiv w:val="1"/>
      <w:marLeft w:val="0"/>
      <w:marRight w:val="0"/>
      <w:marTop w:val="0"/>
      <w:marBottom w:val="0"/>
      <w:divBdr>
        <w:top w:val="none" w:sz="0" w:space="0" w:color="auto"/>
        <w:left w:val="none" w:sz="0" w:space="0" w:color="auto"/>
        <w:bottom w:val="none" w:sz="0" w:space="0" w:color="auto"/>
        <w:right w:val="none" w:sz="0" w:space="0" w:color="auto"/>
      </w:divBdr>
    </w:div>
    <w:div w:id="421101444">
      <w:bodyDiv w:val="1"/>
      <w:marLeft w:val="0"/>
      <w:marRight w:val="0"/>
      <w:marTop w:val="0"/>
      <w:marBottom w:val="0"/>
      <w:divBdr>
        <w:top w:val="none" w:sz="0" w:space="0" w:color="auto"/>
        <w:left w:val="none" w:sz="0" w:space="0" w:color="auto"/>
        <w:bottom w:val="none" w:sz="0" w:space="0" w:color="auto"/>
        <w:right w:val="none" w:sz="0" w:space="0" w:color="auto"/>
      </w:divBdr>
    </w:div>
    <w:div w:id="444471188">
      <w:bodyDiv w:val="1"/>
      <w:marLeft w:val="0"/>
      <w:marRight w:val="0"/>
      <w:marTop w:val="0"/>
      <w:marBottom w:val="0"/>
      <w:divBdr>
        <w:top w:val="none" w:sz="0" w:space="0" w:color="auto"/>
        <w:left w:val="none" w:sz="0" w:space="0" w:color="auto"/>
        <w:bottom w:val="none" w:sz="0" w:space="0" w:color="auto"/>
        <w:right w:val="none" w:sz="0" w:space="0" w:color="auto"/>
      </w:divBdr>
    </w:div>
    <w:div w:id="500857434">
      <w:bodyDiv w:val="1"/>
      <w:marLeft w:val="0"/>
      <w:marRight w:val="0"/>
      <w:marTop w:val="0"/>
      <w:marBottom w:val="0"/>
      <w:divBdr>
        <w:top w:val="none" w:sz="0" w:space="0" w:color="auto"/>
        <w:left w:val="none" w:sz="0" w:space="0" w:color="auto"/>
        <w:bottom w:val="none" w:sz="0" w:space="0" w:color="auto"/>
        <w:right w:val="none" w:sz="0" w:space="0" w:color="auto"/>
      </w:divBdr>
    </w:div>
    <w:div w:id="505946260">
      <w:bodyDiv w:val="1"/>
      <w:marLeft w:val="0"/>
      <w:marRight w:val="0"/>
      <w:marTop w:val="0"/>
      <w:marBottom w:val="0"/>
      <w:divBdr>
        <w:top w:val="none" w:sz="0" w:space="0" w:color="auto"/>
        <w:left w:val="none" w:sz="0" w:space="0" w:color="auto"/>
        <w:bottom w:val="none" w:sz="0" w:space="0" w:color="auto"/>
        <w:right w:val="none" w:sz="0" w:space="0" w:color="auto"/>
      </w:divBdr>
    </w:div>
    <w:div w:id="520435412">
      <w:bodyDiv w:val="1"/>
      <w:marLeft w:val="0"/>
      <w:marRight w:val="0"/>
      <w:marTop w:val="0"/>
      <w:marBottom w:val="0"/>
      <w:divBdr>
        <w:top w:val="none" w:sz="0" w:space="0" w:color="auto"/>
        <w:left w:val="none" w:sz="0" w:space="0" w:color="auto"/>
        <w:bottom w:val="none" w:sz="0" w:space="0" w:color="auto"/>
        <w:right w:val="none" w:sz="0" w:space="0" w:color="auto"/>
      </w:divBdr>
    </w:div>
    <w:div w:id="588125565">
      <w:bodyDiv w:val="1"/>
      <w:marLeft w:val="0"/>
      <w:marRight w:val="0"/>
      <w:marTop w:val="0"/>
      <w:marBottom w:val="0"/>
      <w:divBdr>
        <w:top w:val="none" w:sz="0" w:space="0" w:color="auto"/>
        <w:left w:val="none" w:sz="0" w:space="0" w:color="auto"/>
        <w:bottom w:val="none" w:sz="0" w:space="0" w:color="auto"/>
        <w:right w:val="none" w:sz="0" w:space="0" w:color="auto"/>
      </w:divBdr>
    </w:div>
    <w:div w:id="614098636">
      <w:bodyDiv w:val="1"/>
      <w:marLeft w:val="0"/>
      <w:marRight w:val="0"/>
      <w:marTop w:val="0"/>
      <w:marBottom w:val="0"/>
      <w:divBdr>
        <w:top w:val="none" w:sz="0" w:space="0" w:color="auto"/>
        <w:left w:val="none" w:sz="0" w:space="0" w:color="auto"/>
        <w:bottom w:val="none" w:sz="0" w:space="0" w:color="auto"/>
        <w:right w:val="none" w:sz="0" w:space="0" w:color="auto"/>
      </w:divBdr>
    </w:div>
    <w:div w:id="622729894">
      <w:bodyDiv w:val="1"/>
      <w:marLeft w:val="0"/>
      <w:marRight w:val="0"/>
      <w:marTop w:val="0"/>
      <w:marBottom w:val="0"/>
      <w:divBdr>
        <w:top w:val="none" w:sz="0" w:space="0" w:color="auto"/>
        <w:left w:val="none" w:sz="0" w:space="0" w:color="auto"/>
        <w:bottom w:val="none" w:sz="0" w:space="0" w:color="auto"/>
        <w:right w:val="none" w:sz="0" w:space="0" w:color="auto"/>
      </w:divBdr>
      <w:divsChild>
        <w:div w:id="776221800">
          <w:marLeft w:val="0"/>
          <w:marRight w:val="0"/>
          <w:marTop w:val="0"/>
          <w:marBottom w:val="0"/>
          <w:divBdr>
            <w:top w:val="none" w:sz="0" w:space="0" w:color="auto"/>
            <w:left w:val="none" w:sz="0" w:space="0" w:color="auto"/>
            <w:bottom w:val="none" w:sz="0" w:space="0" w:color="auto"/>
            <w:right w:val="none" w:sz="0" w:space="0" w:color="auto"/>
          </w:divBdr>
        </w:div>
        <w:div w:id="410347707">
          <w:marLeft w:val="0"/>
          <w:marRight w:val="0"/>
          <w:marTop w:val="0"/>
          <w:marBottom w:val="0"/>
          <w:divBdr>
            <w:top w:val="none" w:sz="0" w:space="0" w:color="auto"/>
            <w:left w:val="none" w:sz="0" w:space="0" w:color="auto"/>
            <w:bottom w:val="none" w:sz="0" w:space="0" w:color="auto"/>
            <w:right w:val="none" w:sz="0" w:space="0" w:color="auto"/>
          </w:divBdr>
        </w:div>
        <w:div w:id="1952079863">
          <w:marLeft w:val="0"/>
          <w:marRight w:val="0"/>
          <w:marTop w:val="0"/>
          <w:marBottom w:val="0"/>
          <w:divBdr>
            <w:top w:val="none" w:sz="0" w:space="0" w:color="auto"/>
            <w:left w:val="none" w:sz="0" w:space="0" w:color="auto"/>
            <w:bottom w:val="none" w:sz="0" w:space="0" w:color="auto"/>
            <w:right w:val="none" w:sz="0" w:space="0" w:color="auto"/>
          </w:divBdr>
        </w:div>
      </w:divsChild>
    </w:div>
    <w:div w:id="740562974">
      <w:bodyDiv w:val="1"/>
      <w:marLeft w:val="0"/>
      <w:marRight w:val="0"/>
      <w:marTop w:val="0"/>
      <w:marBottom w:val="0"/>
      <w:divBdr>
        <w:top w:val="none" w:sz="0" w:space="0" w:color="auto"/>
        <w:left w:val="none" w:sz="0" w:space="0" w:color="auto"/>
        <w:bottom w:val="none" w:sz="0" w:space="0" w:color="auto"/>
        <w:right w:val="none" w:sz="0" w:space="0" w:color="auto"/>
      </w:divBdr>
    </w:div>
    <w:div w:id="779959220">
      <w:bodyDiv w:val="1"/>
      <w:marLeft w:val="0"/>
      <w:marRight w:val="0"/>
      <w:marTop w:val="0"/>
      <w:marBottom w:val="0"/>
      <w:divBdr>
        <w:top w:val="none" w:sz="0" w:space="0" w:color="auto"/>
        <w:left w:val="none" w:sz="0" w:space="0" w:color="auto"/>
        <w:bottom w:val="none" w:sz="0" w:space="0" w:color="auto"/>
        <w:right w:val="none" w:sz="0" w:space="0" w:color="auto"/>
      </w:divBdr>
    </w:div>
    <w:div w:id="861625279">
      <w:bodyDiv w:val="1"/>
      <w:marLeft w:val="0"/>
      <w:marRight w:val="0"/>
      <w:marTop w:val="0"/>
      <w:marBottom w:val="0"/>
      <w:divBdr>
        <w:top w:val="none" w:sz="0" w:space="0" w:color="auto"/>
        <w:left w:val="none" w:sz="0" w:space="0" w:color="auto"/>
        <w:bottom w:val="none" w:sz="0" w:space="0" w:color="auto"/>
        <w:right w:val="none" w:sz="0" w:space="0" w:color="auto"/>
      </w:divBdr>
    </w:div>
    <w:div w:id="862939703">
      <w:bodyDiv w:val="1"/>
      <w:marLeft w:val="0"/>
      <w:marRight w:val="0"/>
      <w:marTop w:val="0"/>
      <w:marBottom w:val="0"/>
      <w:divBdr>
        <w:top w:val="none" w:sz="0" w:space="0" w:color="auto"/>
        <w:left w:val="none" w:sz="0" w:space="0" w:color="auto"/>
        <w:bottom w:val="none" w:sz="0" w:space="0" w:color="auto"/>
        <w:right w:val="none" w:sz="0" w:space="0" w:color="auto"/>
      </w:divBdr>
    </w:div>
    <w:div w:id="876744841">
      <w:bodyDiv w:val="1"/>
      <w:marLeft w:val="0"/>
      <w:marRight w:val="0"/>
      <w:marTop w:val="0"/>
      <w:marBottom w:val="0"/>
      <w:divBdr>
        <w:top w:val="none" w:sz="0" w:space="0" w:color="auto"/>
        <w:left w:val="none" w:sz="0" w:space="0" w:color="auto"/>
        <w:bottom w:val="none" w:sz="0" w:space="0" w:color="auto"/>
        <w:right w:val="none" w:sz="0" w:space="0" w:color="auto"/>
      </w:divBdr>
    </w:div>
    <w:div w:id="886532191">
      <w:bodyDiv w:val="1"/>
      <w:marLeft w:val="0"/>
      <w:marRight w:val="0"/>
      <w:marTop w:val="0"/>
      <w:marBottom w:val="0"/>
      <w:divBdr>
        <w:top w:val="none" w:sz="0" w:space="0" w:color="auto"/>
        <w:left w:val="none" w:sz="0" w:space="0" w:color="auto"/>
        <w:bottom w:val="none" w:sz="0" w:space="0" w:color="auto"/>
        <w:right w:val="none" w:sz="0" w:space="0" w:color="auto"/>
      </w:divBdr>
    </w:div>
    <w:div w:id="930360491">
      <w:bodyDiv w:val="1"/>
      <w:marLeft w:val="0"/>
      <w:marRight w:val="0"/>
      <w:marTop w:val="0"/>
      <w:marBottom w:val="0"/>
      <w:divBdr>
        <w:top w:val="none" w:sz="0" w:space="0" w:color="auto"/>
        <w:left w:val="none" w:sz="0" w:space="0" w:color="auto"/>
        <w:bottom w:val="none" w:sz="0" w:space="0" w:color="auto"/>
        <w:right w:val="none" w:sz="0" w:space="0" w:color="auto"/>
      </w:divBdr>
      <w:divsChild>
        <w:div w:id="914776927">
          <w:marLeft w:val="0"/>
          <w:marRight w:val="0"/>
          <w:marTop w:val="0"/>
          <w:marBottom w:val="0"/>
          <w:divBdr>
            <w:top w:val="none" w:sz="0" w:space="0" w:color="auto"/>
            <w:left w:val="none" w:sz="0" w:space="0" w:color="auto"/>
            <w:bottom w:val="none" w:sz="0" w:space="0" w:color="auto"/>
            <w:right w:val="none" w:sz="0" w:space="0" w:color="auto"/>
          </w:divBdr>
          <w:divsChild>
            <w:div w:id="6637671">
              <w:marLeft w:val="0"/>
              <w:marRight w:val="0"/>
              <w:marTop w:val="0"/>
              <w:marBottom w:val="0"/>
              <w:divBdr>
                <w:top w:val="none" w:sz="0" w:space="0" w:color="auto"/>
                <w:left w:val="none" w:sz="0" w:space="0" w:color="auto"/>
                <w:bottom w:val="none" w:sz="0" w:space="0" w:color="auto"/>
                <w:right w:val="none" w:sz="0" w:space="0" w:color="auto"/>
              </w:divBdr>
              <w:divsChild>
                <w:div w:id="1717192969">
                  <w:marLeft w:val="0"/>
                  <w:marRight w:val="0"/>
                  <w:marTop w:val="0"/>
                  <w:marBottom w:val="0"/>
                  <w:divBdr>
                    <w:top w:val="none" w:sz="0" w:space="0" w:color="auto"/>
                    <w:left w:val="none" w:sz="0" w:space="0" w:color="auto"/>
                    <w:bottom w:val="none" w:sz="0" w:space="0" w:color="auto"/>
                    <w:right w:val="none" w:sz="0" w:space="0" w:color="auto"/>
                  </w:divBdr>
                  <w:divsChild>
                    <w:div w:id="841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740659">
          <w:marLeft w:val="0"/>
          <w:marRight w:val="0"/>
          <w:marTop w:val="0"/>
          <w:marBottom w:val="0"/>
          <w:divBdr>
            <w:top w:val="none" w:sz="0" w:space="0" w:color="auto"/>
            <w:left w:val="none" w:sz="0" w:space="0" w:color="auto"/>
            <w:bottom w:val="none" w:sz="0" w:space="0" w:color="auto"/>
            <w:right w:val="none" w:sz="0" w:space="0" w:color="auto"/>
          </w:divBdr>
          <w:divsChild>
            <w:div w:id="758867283">
              <w:marLeft w:val="0"/>
              <w:marRight w:val="0"/>
              <w:marTop w:val="0"/>
              <w:marBottom w:val="0"/>
              <w:divBdr>
                <w:top w:val="none" w:sz="0" w:space="0" w:color="auto"/>
                <w:left w:val="none" w:sz="0" w:space="0" w:color="auto"/>
                <w:bottom w:val="none" w:sz="0" w:space="0" w:color="auto"/>
                <w:right w:val="none" w:sz="0" w:space="0" w:color="auto"/>
              </w:divBdr>
              <w:divsChild>
                <w:div w:id="1175192250">
                  <w:marLeft w:val="0"/>
                  <w:marRight w:val="0"/>
                  <w:marTop w:val="0"/>
                  <w:marBottom w:val="0"/>
                  <w:divBdr>
                    <w:top w:val="none" w:sz="0" w:space="0" w:color="auto"/>
                    <w:left w:val="none" w:sz="0" w:space="0" w:color="auto"/>
                    <w:bottom w:val="none" w:sz="0" w:space="0" w:color="auto"/>
                    <w:right w:val="none" w:sz="0" w:space="0" w:color="auto"/>
                  </w:divBdr>
                  <w:divsChild>
                    <w:div w:id="54810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402261">
      <w:bodyDiv w:val="1"/>
      <w:marLeft w:val="0"/>
      <w:marRight w:val="0"/>
      <w:marTop w:val="0"/>
      <w:marBottom w:val="0"/>
      <w:divBdr>
        <w:top w:val="none" w:sz="0" w:space="0" w:color="auto"/>
        <w:left w:val="none" w:sz="0" w:space="0" w:color="auto"/>
        <w:bottom w:val="none" w:sz="0" w:space="0" w:color="auto"/>
        <w:right w:val="none" w:sz="0" w:space="0" w:color="auto"/>
      </w:divBdr>
    </w:div>
    <w:div w:id="971786598">
      <w:bodyDiv w:val="1"/>
      <w:marLeft w:val="0"/>
      <w:marRight w:val="0"/>
      <w:marTop w:val="0"/>
      <w:marBottom w:val="0"/>
      <w:divBdr>
        <w:top w:val="none" w:sz="0" w:space="0" w:color="auto"/>
        <w:left w:val="none" w:sz="0" w:space="0" w:color="auto"/>
        <w:bottom w:val="none" w:sz="0" w:space="0" w:color="auto"/>
        <w:right w:val="none" w:sz="0" w:space="0" w:color="auto"/>
      </w:divBdr>
    </w:div>
    <w:div w:id="973025578">
      <w:bodyDiv w:val="1"/>
      <w:marLeft w:val="0"/>
      <w:marRight w:val="0"/>
      <w:marTop w:val="0"/>
      <w:marBottom w:val="0"/>
      <w:divBdr>
        <w:top w:val="none" w:sz="0" w:space="0" w:color="auto"/>
        <w:left w:val="none" w:sz="0" w:space="0" w:color="auto"/>
        <w:bottom w:val="none" w:sz="0" w:space="0" w:color="auto"/>
        <w:right w:val="none" w:sz="0" w:space="0" w:color="auto"/>
      </w:divBdr>
    </w:div>
    <w:div w:id="1042824898">
      <w:bodyDiv w:val="1"/>
      <w:marLeft w:val="0"/>
      <w:marRight w:val="0"/>
      <w:marTop w:val="0"/>
      <w:marBottom w:val="0"/>
      <w:divBdr>
        <w:top w:val="none" w:sz="0" w:space="0" w:color="auto"/>
        <w:left w:val="none" w:sz="0" w:space="0" w:color="auto"/>
        <w:bottom w:val="none" w:sz="0" w:space="0" w:color="auto"/>
        <w:right w:val="none" w:sz="0" w:space="0" w:color="auto"/>
      </w:divBdr>
    </w:div>
    <w:div w:id="1044598072">
      <w:bodyDiv w:val="1"/>
      <w:marLeft w:val="0"/>
      <w:marRight w:val="0"/>
      <w:marTop w:val="0"/>
      <w:marBottom w:val="0"/>
      <w:divBdr>
        <w:top w:val="none" w:sz="0" w:space="0" w:color="auto"/>
        <w:left w:val="none" w:sz="0" w:space="0" w:color="auto"/>
        <w:bottom w:val="none" w:sz="0" w:space="0" w:color="auto"/>
        <w:right w:val="none" w:sz="0" w:space="0" w:color="auto"/>
      </w:divBdr>
    </w:div>
    <w:div w:id="1049963412">
      <w:bodyDiv w:val="1"/>
      <w:marLeft w:val="0"/>
      <w:marRight w:val="0"/>
      <w:marTop w:val="0"/>
      <w:marBottom w:val="0"/>
      <w:divBdr>
        <w:top w:val="none" w:sz="0" w:space="0" w:color="auto"/>
        <w:left w:val="none" w:sz="0" w:space="0" w:color="auto"/>
        <w:bottom w:val="none" w:sz="0" w:space="0" w:color="auto"/>
        <w:right w:val="none" w:sz="0" w:space="0" w:color="auto"/>
      </w:divBdr>
    </w:div>
    <w:div w:id="1060641222">
      <w:bodyDiv w:val="1"/>
      <w:marLeft w:val="0"/>
      <w:marRight w:val="0"/>
      <w:marTop w:val="0"/>
      <w:marBottom w:val="0"/>
      <w:divBdr>
        <w:top w:val="none" w:sz="0" w:space="0" w:color="auto"/>
        <w:left w:val="none" w:sz="0" w:space="0" w:color="auto"/>
        <w:bottom w:val="none" w:sz="0" w:space="0" w:color="auto"/>
        <w:right w:val="none" w:sz="0" w:space="0" w:color="auto"/>
      </w:divBdr>
    </w:div>
    <w:div w:id="1084453232">
      <w:bodyDiv w:val="1"/>
      <w:marLeft w:val="0"/>
      <w:marRight w:val="0"/>
      <w:marTop w:val="0"/>
      <w:marBottom w:val="0"/>
      <w:divBdr>
        <w:top w:val="none" w:sz="0" w:space="0" w:color="auto"/>
        <w:left w:val="none" w:sz="0" w:space="0" w:color="auto"/>
        <w:bottom w:val="none" w:sz="0" w:space="0" w:color="auto"/>
        <w:right w:val="none" w:sz="0" w:space="0" w:color="auto"/>
      </w:divBdr>
      <w:divsChild>
        <w:div w:id="830943815">
          <w:marLeft w:val="0"/>
          <w:marRight w:val="713"/>
          <w:marTop w:val="0"/>
          <w:marBottom w:val="300"/>
          <w:divBdr>
            <w:top w:val="none" w:sz="0" w:space="0" w:color="auto"/>
            <w:left w:val="none" w:sz="0" w:space="0" w:color="auto"/>
            <w:bottom w:val="none" w:sz="0" w:space="0" w:color="auto"/>
            <w:right w:val="none" w:sz="0" w:space="0" w:color="auto"/>
          </w:divBdr>
          <w:divsChild>
            <w:div w:id="678704260">
              <w:marLeft w:val="0"/>
              <w:marRight w:val="0"/>
              <w:marTop w:val="0"/>
              <w:marBottom w:val="0"/>
              <w:divBdr>
                <w:top w:val="none" w:sz="0" w:space="0" w:color="auto"/>
                <w:left w:val="none" w:sz="0" w:space="0" w:color="auto"/>
                <w:bottom w:val="none" w:sz="0" w:space="0" w:color="auto"/>
                <w:right w:val="none" w:sz="0" w:space="0" w:color="auto"/>
              </w:divBdr>
              <w:divsChild>
                <w:div w:id="3358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7201">
          <w:marLeft w:val="0"/>
          <w:marRight w:val="0"/>
          <w:marTop w:val="0"/>
          <w:marBottom w:val="300"/>
          <w:divBdr>
            <w:top w:val="none" w:sz="0" w:space="0" w:color="auto"/>
            <w:left w:val="none" w:sz="0" w:space="0" w:color="auto"/>
            <w:bottom w:val="none" w:sz="0" w:space="0" w:color="auto"/>
            <w:right w:val="none" w:sz="0" w:space="0" w:color="auto"/>
          </w:divBdr>
          <w:divsChild>
            <w:div w:id="1307709931">
              <w:marLeft w:val="0"/>
              <w:marRight w:val="0"/>
              <w:marTop w:val="0"/>
              <w:marBottom w:val="0"/>
              <w:divBdr>
                <w:top w:val="none" w:sz="0" w:space="0" w:color="auto"/>
                <w:left w:val="none" w:sz="0" w:space="0" w:color="auto"/>
                <w:bottom w:val="none" w:sz="0" w:space="0" w:color="auto"/>
                <w:right w:val="none" w:sz="0" w:space="0" w:color="auto"/>
              </w:divBdr>
              <w:divsChild>
                <w:div w:id="19693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764441">
      <w:bodyDiv w:val="1"/>
      <w:marLeft w:val="0"/>
      <w:marRight w:val="0"/>
      <w:marTop w:val="0"/>
      <w:marBottom w:val="0"/>
      <w:divBdr>
        <w:top w:val="none" w:sz="0" w:space="0" w:color="auto"/>
        <w:left w:val="none" w:sz="0" w:space="0" w:color="auto"/>
        <w:bottom w:val="none" w:sz="0" w:space="0" w:color="auto"/>
        <w:right w:val="none" w:sz="0" w:space="0" w:color="auto"/>
      </w:divBdr>
    </w:div>
    <w:div w:id="1109930790">
      <w:bodyDiv w:val="1"/>
      <w:marLeft w:val="0"/>
      <w:marRight w:val="0"/>
      <w:marTop w:val="0"/>
      <w:marBottom w:val="0"/>
      <w:divBdr>
        <w:top w:val="none" w:sz="0" w:space="0" w:color="auto"/>
        <w:left w:val="none" w:sz="0" w:space="0" w:color="auto"/>
        <w:bottom w:val="none" w:sz="0" w:space="0" w:color="auto"/>
        <w:right w:val="none" w:sz="0" w:space="0" w:color="auto"/>
      </w:divBdr>
    </w:div>
    <w:div w:id="1153638987">
      <w:bodyDiv w:val="1"/>
      <w:marLeft w:val="0"/>
      <w:marRight w:val="0"/>
      <w:marTop w:val="0"/>
      <w:marBottom w:val="0"/>
      <w:divBdr>
        <w:top w:val="none" w:sz="0" w:space="0" w:color="auto"/>
        <w:left w:val="none" w:sz="0" w:space="0" w:color="auto"/>
        <w:bottom w:val="none" w:sz="0" w:space="0" w:color="auto"/>
        <w:right w:val="none" w:sz="0" w:space="0" w:color="auto"/>
      </w:divBdr>
    </w:div>
    <w:div w:id="1161433099">
      <w:bodyDiv w:val="1"/>
      <w:marLeft w:val="0"/>
      <w:marRight w:val="0"/>
      <w:marTop w:val="0"/>
      <w:marBottom w:val="0"/>
      <w:divBdr>
        <w:top w:val="none" w:sz="0" w:space="0" w:color="auto"/>
        <w:left w:val="none" w:sz="0" w:space="0" w:color="auto"/>
        <w:bottom w:val="none" w:sz="0" w:space="0" w:color="auto"/>
        <w:right w:val="none" w:sz="0" w:space="0" w:color="auto"/>
      </w:divBdr>
      <w:divsChild>
        <w:div w:id="1876652095">
          <w:marLeft w:val="0"/>
          <w:marRight w:val="0"/>
          <w:marTop w:val="0"/>
          <w:marBottom w:val="0"/>
          <w:divBdr>
            <w:top w:val="none" w:sz="0" w:space="0" w:color="auto"/>
            <w:left w:val="none" w:sz="0" w:space="0" w:color="auto"/>
            <w:bottom w:val="none" w:sz="0" w:space="0" w:color="auto"/>
            <w:right w:val="none" w:sz="0" w:space="0" w:color="auto"/>
          </w:divBdr>
          <w:divsChild>
            <w:div w:id="2137485279">
              <w:marLeft w:val="0"/>
              <w:marRight w:val="0"/>
              <w:marTop w:val="0"/>
              <w:marBottom w:val="0"/>
              <w:divBdr>
                <w:top w:val="none" w:sz="0" w:space="0" w:color="auto"/>
                <w:left w:val="none" w:sz="0" w:space="0" w:color="auto"/>
                <w:bottom w:val="none" w:sz="0" w:space="0" w:color="auto"/>
                <w:right w:val="none" w:sz="0" w:space="0" w:color="auto"/>
              </w:divBdr>
              <w:divsChild>
                <w:div w:id="5956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792468">
      <w:bodyDiv w:val="1"/>
      <w:marLeft w:val="0"/>
      <w:marRight w:val="0"/>
      <w:marTop w:val="0"/>
      <w:marBottom w:val="0"/>
      <w:divBdr>
        <w:top w:val="none" w:sz="0" w:space="0" w:color="auto"/>
        <w:left w:val="none" w:sz="0" w:space="0" w:color="auto"/>
        <w:bottom w:val="none" w:sz="0" w:space="0" w:color="auto"/>
        <w:right w:val="none" w:sz="0" w:space="0" w:color="auto"/>
      </w:divBdr>
    </w:div>
    <w:div w:id="1209879847">
      <w:bodyDiv w:val="1"/>
      <w:marLeft w:val="0"/>
      <w:marRight w:val="0"/>
      <w:marTop w:val="0"/>
      <w:marBottom w:val="0"/>
      <w:divBdr>
        <w:top w:val="none" w:sz="0" w:space="0" w:color="auto"/>
        <w:left w:val="none" w:sz="0" w:space="0" w:color="auto"/>
        <w:bottom w:val="none" w:sz="0" w:space="0" w:color="auto"/>
        <w:right w:val="none" w:sz="0" w:space="0" w:color="auto"/>
      </w:divBdr>
    </w:div>
    <w:div w:id="1213494851">
      <w:bodyDiv w:val="1"/>
      <w:marLeft w:val="0"/>
      <w:marRight w:val="0"/>
      <w:marTop w:val="0"/>
      <w:marBottom w:val="0"/>
      <w:divBdr>
        <w:top w:val="none" w:sz="0" w:space="0" w:color="auto"/>
        <w:left w:val="none" w:sz="0" w:space="0" w:color="auto"/>
        <w:bottom w:val="none" w:sz="0" w:space="0" w:color="auto"/>
        <w:right w:val="none" w:sz="0" w:space="0" w:color="auto"/>
      </w:divBdr>
    </w:div>
    <w:div w:id="1240403612">
      <w:bodyDiv w:val="1"/>
      <w:marLeft w:val="0"/>
      <w:marRight w:val="0"/>
      <w:marTop w:val="0"/>
      <w:marBottom w:val="0"/>
      <w:divBdr>
        <w:top w:val="none" w:sz="0" w:space="0" w:color="auto"/>
        <w:left w:val="none" w:sz="0" w:space="0" w:color="auto"/>
        <w:bottom w:val="none" w:sz="0" w:space="0" w:color="auto"/>
        <w:right w:val="none" w:sz="0" w:space="0" w:color="auto"/>
      </w:divBdr>
    </w:div>
    <w:div w:id="1294672906">
      <w:bodyDiv w:val="1"/>
      <w:marLeft w:val="0"/>
      <w:marRight w:val="0"/>
      <w:marTop w:val="0"/>
      <w:marBottom w:val="0"/>
      <w:divBdr>
        <w:top w:val="none" w:sz="0" w:space="0" w:color="auto"/>
        <w:left w:val="none" w:sz="0" w:space="0" w:color="auto"/>
        <w:bottom w:val="none" w:sz="0" w:space="0" w:color="auto"/>
        <w:right w:val="none" w:sz="0" w:space="0" w:color="auto"/>
      </w:divBdr>
    </w:div>
    <w:div w:id="1355419371">
      <w:bodyDiv w:val="1"/>
      <w:marLeft w:val="0"/>
      <w:marRight w:val="0"/>
      <w:marTop w:val="0"/>
      <w:marBottom w:val="0"/>
      <w:divBdr>
        <w:top w:val="none" w:sz="0" w:space="0" w:color="auto"/>
        <w:left w:val="none" w:sz="0" w:space="0" w:color="auto"/>
        <w:bottom w:val="none" w:sz="0" w:space="0" w:color="auto"/>
        <w:right w:val="none" w:sz="0" w:space="0" w:color="auto"/>
      </w:divBdr>
    </w:div>
    <w:div w:id="1496342581">
      <w:bodyDiv w:val="1"/>
      <w:marLeft w:val="0"/>
      <w:marRight w:val="0"/>
      <w:marTop w:val="0"/>
      <w:marBottom w:val="0"/>
      <w:divBdr>
        <w:top w:val="none" w:sz="0" w:space="0" w:color="auto"/>
        <w:left w:val="none" w:sz="0" w:space="0" w:color="auto"/>
        <w:bottom w:val="none" w:sz="0" w:space="0" w:color="auto"/>
        <w:right w:val="none" w:sz="0" w:space="0" w:color="auto"/>
      </w:divBdr>
    </w:div>
    <w:div w:id="1503423750">
      <w:bodyDiv w:val="1"/>
      <w:marLeft w:val="0"/>
      <w:marRight w:val="0"/>
      <w:marTop w:val="0"/>
      <w:marBottom w:val="0"/>
      <w:divBdr>
        <w:top w:val="none" w:sz="0" w:space="0" w:color="auto"/>
        <w:left w:val="none" w:sz="0" w:space="0" w:color="auto"/>
        <w:bottom w:val="none" w:sz="0" w:space="0" w:color="auto"/>
        <w:right w:val="none" w:sz="0" w:space="0" w:color="auto"/>
      </w:divBdr>
    </w:div>
    <w:div w:id="1563296274">
      <w:bodyDiv w:val="1"/>
      <w:marLeft w:val="0"/>
      <w:marRight w:val="0"/>
      <w:marTop w:val="0"/>
      <w:marBottom w:val="0"/>
      <w:divBdr>
        <w:top w:val="none" w:sz="0" w:space="0" w:color="auto"/>
        <w:left w:val="none" w:sz="0" w:space="0" w:color="auto"/>
        <w:bottom w:val="none" w:sz="0" w:space="0" w:color="auto"/>
        <w:right w:val="none" w:sz="0" w:space="0" w:color="auto"/>
      </w:divBdr>
    </w:div>
    <w:div w:id="1596018114">
      <w:bodyDiv w:val="1"/>
      <w:marLeft w:val="0"/>
      <w:marRight w:val="0"/>
      <w:marTop w:val="0"/>
      <w:marBottom w:val="0"/>
      <w:divBdr>
        <w:top w:val="none" w:sz="0" w:space="0" w:color="auto"/>
        <w:left w:val="none" w:sz="0" w:space="0" w:color="auto"/>
        <w:bottom w:val="none" w:sz="0" w:space="0" w:color="auto"/>
        <w:right w:val="none" w:sz="0" w:space="0" w:color="auto"/>
      </w:divBdr>
    </w:div>
    <w:div w:id="1607812329">
      <w:bodyDiv w:val="1"/>
      <w:marLeft w:val="0"/>
      <w:marRight w:val="0"/>
      <w:marTop w:val="0"/>
      <w:marBottom w:val="0"/>
      <w:divBdr>
        <w:top w:val="none" w:sz="0" w:space="0" w:color="auto"/>
        <w:left w:val="none" w:sz="0" w:space="0" w:color="auto"/>
        <w:bottom w:val="none" w:sz="0" w:space="0" w:color="auto"/>
        <w:right w:val="none" w:sz="0" w:space="0" w:color="auto"/>
      </w:divBdr>
    </w:div>
    <w:div w:id="1625454363">
      <w:bodyDiv w:val="1"/>
      <w:marLeft w:val="0"/>
      <w:marRight w:val="0"/>
      <w:marTop w:val="0"/>
      <w:marBottom w:val="0"/>
      <w:divBdr>
        <w:top w:val="none" w:sz="0" w:space="0" w:color="auto"/>
        <w:left w:val="none" w:sz="0" w:space="0" w:color="auto"/>
        <w:bottom w:val="none" w:sz="0" w:space="0" w:color="auto"/>
        <w:right w:val="none" w:sz="0" w:space="0" w:color="auto"/>
      </w:divBdr>
    </w:div>
    <w:div w:id="1685133042">
      <w:bodyDiv w:val="1"/>
      <w:marLeft w:val="0"/>
      <w:marRight w:val="0"/>
      <w:marTop w:val="0"/>
      <w:marBottom w:val="0"/>
      <w:divBdr>
        <w:top w:val="none" w:sz="0" w:space="0" w:color="auto"/>
        <w:left w:val="none" w:sz="0" w:space="0" w:color="auto"/>
        <w:bottom w:val="none" w:sz="0" w:space="0" w:color="auto"/>
        <w:right w:val="none" w:sz="0" w:space="0" w:color="auto"/>
      </w:divBdr>
    </w:div>
    <w:div w:id="1695765439">
      <w:bodyDiv w:val="1"/>
      <w:marLeft w:val="0"/>
      <w:marRight w:val="0"/>
      <w:marTop w:val="0"/>
      <w:marBottom w:val="0"/>
      <w:divBdr>
        <w:top w:val="none" w:sz="0" w:space="0" w:color="auto"/>
        <w:left w:val="none" w:sz="0" w:space="0" w:color="auto"/>
        <w:bottom w:val="none" w:sz="0" w:space="0" w:color="auto"/>
        <w:right w:val="none" w:sz="0" w:space="0" w:color="auto"/>
      </w:divBdr>
    </w:div>
    <w:div w:id="1776248675">
      <w:bodyDiv w:val="1"/>
      <w:marLeft w:val="0"/>
      <w:marRight w:val="0"/>
      <w:marTop w:val="0"/>
      <w:marBottom w:val="0"/>
      <w:divBdr>
        <w:top w:val="none" w:sz="0" w:space="0" w:color="auto"/>
        <w:left w:val="none" w:sz="0" w:space="0" w:color="auto"/>
        <w:bottom w:val="none" w:sz="0" w:space="0" w:color="auto"/>
        <w:right w:val="none" w:sz="0" w:space="0" w:color="auto"/>
      </w:divBdr>
    </w:div>
    <w:div w:id="1784379706">
      <w:bodyDiv w:val="1"/>
      <w:marLeft w:val="0"/>
      <w:marRight w:val="0"/>
      <w:marTop w:val="0"/>
      <w:marBottom w:val="0"/>
      <w:divBdr>
        <w:top w:val="none" w:sz="0" w:space="0" w:color="auto"/>
        <w:left w:val="none" w:sz="0" w:space="0" w:color="auto"/>
        <w:bottom w:val="none" w:sz="0" w:space="0" w:color="auto"/>
        <w:right w:val="none" w:sz="0" w:space="0" w:color="auto"/>
      </w:divBdr>
    </w:div>
    <w:div w:id="1809469995">
      <w:bodyDiv w:val="1"/>
      <w:marLeft w:val="0"/>
      <w:marRight w:val="0"/>
      <w:marTop w:val="0"/>
      <w:marBottom w:val="0"/>
      <w:divBdr>
        <w:top w:val="none" w:sz="0" w:space="0" w:color="auto"/>
        <w:left w:val="none" w:sz="0" w:space="0" w:color="auto"/>
        <w:bottom w:val="none" w:sz="0" w:space="0" w:color="auto"/>
        <w:right w:val="none" w:sz="0" w:space="0" w:color="auto"/>
      </w:divBdr>
    </w:div>
    <w:div w:id="1837844733">
      <w:bodyDiv w:val="1"/>
      <w:marLeft w:val="0"/>
      <w:marRight w:val="0"/>
      <w:marTop w:val="0"/>
      <w:marBottom w:val="0"/>
      <w:divBdr>
        <w:top w:val="none" w:sz="0" w:space="0" w:color="auto"/>
        <w:left w:val="none" w:sz="0" w:space="0" w:color="auto"/>
        <w:bottom w:val="none" w:sz="0" w:space="0" w:color="auto"/>
        <w:right w:val="none" w:sz="0" w:space="0" w:color="auto"/>
      </w:divBdr>
    </w:div>
    <w:div w:id="1849562649">
      <w:bodyDiv w:val="1"/>
      <w:marLeft w:val="0"/>
      <w:marRight w:val="0"/>
      <w:marTop w:val="0"/>
      <w:marBottom w:val="0"/>
      <w:divBdr>
        <w:top w:val="none" w:sz="0" w:space="0" w:color="auto"/>
        <w:left w:val="none" w:sz="0" w:space="0" w:color="auto"/>
        <w:bottom w:val="none" w:sz="0" w:space="0" w:color="auto"/>
        <w:right w:val="none" w:sz="0" w:space="0" w:color="auto"/>
      </w:divBdr>
    </w:div>
    <w:div w:id="1854759039">
      <w:bodyDiv w:val="1"/>
      <w:marLeft w:val="0"/>
      <w:marRight w:val="0"/>
      <w:marTop w:val="0"/>
      <w:marBottom w:val="0"/>
      <w:divBdr>
        <w:top w:val="none" w:sz="0" w:space="0" w:color="auto"/>
        <w:left w:val="none" w:sz="0" w:space="0" w:color="auto"/>
        <w:bottom w:val="none" w:sz="0" w:space="0" w:color="auto"/>
        <w:right w:val="none" w:sz="0" w:space="0" w:color="auto"/>
      </w:divBdr>
    </w:div>
    <w:div w:id="1855652714">
      <w:bodyDiv w:val="1"/>
      <w:marLeft w:val="0"/>
      <w:marRight w:val="0"/>
      <w:marTop w:val="0"/>
      <w:marBottom w:val="0"/>
      <w:divBdr>
        <w:top w:val="none" w:sz="0" w:space="0" w:color="auto"/>
        <w:left w:val="none" w:sz="0" w:space="0" w:color="auto"/>
        <w:bottom w:val="none" w:sz="0" w:space="0" w:color="auto"/>
        <w:right w:val="none" w:sz="0" w:space="0" w:color="auto"/>
      </w:divBdr>
    </w:div>
    <w:div w:id="1862011339">
      <w:bodyDiv w:val="1"/>
      <w:marLeft w:val="0"/>
      <w:marRight w:val="0"/>
      <w:marTop w:val="0"/>
      <w:marBottom w:val="0"/>
      <w:divBdr>
        <w:top w:val="none" w:sz="0" w:space="0" w:color="auto"/>
        <w:left w:val="none" w:sz="0" w:space="0" w:color="auto"/>
        <w:bottom w:val="none" w:sz="0" w:space="0" w:color="auto"/>
        <w:right w:val="none" w:sz="0" w:space="0" w:color="auto"/>
      </w:divBdr>
      <w:divsChild>
        <w:div w:id="346831687">
          <w:marLeft w:val="0"/>
          <w:marRight w:val="0"/>
          <w:marTop w:val="0"/>
          <w:marBottom w:val="0"/>
          <w:divBdr>
            <w:top w:val="none" w:sz="0" w:space="0" w:color="auto"/>
            <w:left w:val="none" w:sz="0" w:space="0" w:color="auto"/>
            <w:bottom w:val="none" w:sz="0" w:space="0" w:color="auto"/>
            <w:right w:val="none" w:sz="0" w:space="0" w:color="auto"/>
          </w:divBdr>
        </w:div>
        <w:div w:id="887031821">
          <w:marLeft w:val="0"/>
          <w:marRight w:val="0"/>
          <w:marTop w:val="0"/>
          <w:marBottom w:val="0"/>
          <w:divBdr>
            <w:top w:val="none" w:sz="0" w:space="0" w:color="auto"/>
            <w:left w:val="none" w:sz="0" w:space="0" w:color="auto"/>
            <w:bottom w:val="none" w:sz="0" w:space="0" w:color="auto"/>
            <w:right w:val="none" w:sz="0" w:space="0" w:color="auto"/>
          </w:divBdr>
        </w:div>
        <w:div w:id="1781535556">
          <w:marLeft w:val="0"/>
          <w:marRight w:val="0"/>
          <w:marTop w:val="0"/>
          <w:marBottom w:val="0"/>
          <w:divBdr>
            <w:top w:val="none" w:sz="0" w:space="0" w:color="auto"/>
            <w:left w:val="none" w:sz="0" w:space="0" w:color="auto"/>
            <w:bottom w:val="none" w:sz="0" w:space="0" w:color="auto"/>
            <w:right w:val="none" w:sz="0" w:space="0" w:color="auto"/>
          </w:divBdr>
        </w:div>
        <w:div w:id="896936018">
          <w:marLeft w:val="0"/>
          <w:marRight w:val="0"/>
          <w:marTop w:val="0"/>
          <w:marBottom w:val="0"/>
          <w:divBdr>
            <w:top w:val="none" w:sz="0" w:space="0" w:color="auto"/>
            <w:left w:val="none" w:sz="0" w:space="0" w:color="auto"/>
            <w:bottom w:val="none" w:sz="0" w:space="0" w:color="auto"/>
            <w:right w:val="none" w:sz="0" w:space="0" w:color="auto"/>
          </w:divBdr>
        </w:div>
        <w:div w:id="1938752642">
          <w:marLeft w:val="0"/>
          <w:marRight w:val="0"/>
          <w:marTop w:val="0"/>
          <w:marBottom w:val="0"/>
          <w:divBdr>
            <w:top w:val="none" w:sz="0" w:space="0" w:color="auto"/>
            <w:left w:val="none" w:sz="0" w:space="0" w:color="auto"/>
            <w:bottom w:val="none" w:sz="0" w:space="0" w:color="auto"/>
            <w:right w:val="none" w:sz="0" w:space="0" w:color="auto"/>
          </w:divBdr>
        </w:div>
      </w:divsChild>
    </w:div>
    <w:div w:id="1914241988">
      <w:bodyDiv w:val="1"/>
      <w:marLeft w:val="0"/>
      <w:marRight w:val="0"/>
      <w:marTop w:val="0"/>
      <w:marBottom w:val="0"/>
      <w:divBdr>
        <w:top w:val="none" w:sz="0" w:space="0" w:color="auto"/>
        <w:left w:val="none" w:sz="0" w:space="0" w:color="auto"/>
        <w:bottom w:val="none" w:sz="0" w:space="0" w:color="auto"/>
        <w:right w:val="none" w:sz="0" w:space="0" w:color="auto"/>
      </w:divBdr>
    </w:div>
    <w:div w:id="1922331864">
      <w:bodyDiv w:val="1"/>
      <w:marLeft w:val="0"/>
      <w:marRight w:val="0"/>
      <w:marTop w:val="0"/>
      <w:marBottom w:val="0"/>
      <w:divBdr>
        <w:top w:val="none" w:sz="0" w:space="0" w:color="auto"/>
        <w:left w:val="none" w:sz="0" w:space="0" w:color="auto"/>
        <w:bottom w:val="none" w:sz="0" w:space="0" w:color="auto"/>
        <w:right w:val="none" w:sz="0" w:space="0" w:color="auto"/>
      </w:divBdr>
    </w:div>
    <w:div w:id="2010523509">
      <w:bodyDiv w:val="1"/>
      <w:marLeft w:val="0"/>
      <w:marRight w:val="0"/>
      <w:marTop w:val="0"/>
      <w:marBottom w:val="0"/>
      <w:divBdr>
        <w:top w:val="none" w:sz="0" w:space="0" w:color="auto"/>
        <w:left w:val="none" w:sz="0" w:space="0" w:color="auto"/>
        <w:bottom w:val="none" w:sz="0" w:space="0" w:color="auto"/>
        <w:right w:val="none" w:sz="0" w:space="0" w:color="auto"/>
      </w:divBdr>
    </w:div>
    <w:div w:id="2024819485">
      <w:bodyDiv w:val="1"/>
      <w:marLeft w:val="0"/>
      <w:marRight w:val="0"/>
      <w:marTop w:val="0"/>
      <w:marBottom w:val="0"/>
      <w:divBdr>
        <w:top w:val="none" w:sz="0" w:space="0" w:color="auto"/>
        <w:left w:val="none" w:sz="0" w:space="0" w:color="auto"/>
        <w:bottom w:val="none" w:sz="0" w:space="0" w:color="auto"/>
        <w:right w:val="none" w:sz="0" w:space="0" w:color="auto"/>
      </w:divBdr>
    </w:div>
    <w:div w:id="2034073159">
      <w:bodyDiv w:val="1"/>
      <w:marLeft w:val="0"/>
      <w:marRight w:val="0"/>
      <w:marTop w:val="0"/>
      <w:marBottom w:val="0"/>
      <w:divBdr>
        <w:top w:val="none" w:sz="0" w:space="0" w:color="auto"/>
        <w:left w:val="none" w:sz="0" w:space="0" w:color="auto"/>
        <w:bottom w:val="none" w:sz="0" w:space="0" w:color="auto"/>
        <w:right w:val="none" w:sz="0" w:space="0" w:color="auto"/>
      </w:divBdr>
      <w:divsChild>
        <w:div w:id="639187762">
          <w:marLeft w:val="0"/>
          <w:marRight w:val="0"/>
          <w:marTop w:val="750"/>
          <w:marBottom w:val="750"/>
          <w:divBdr>
            <w:top w:val="none" w:sz="0" w:space="0" w:color="auto"/>
            <w:left w:val="none" w:sz="0" w:space="0" w:color="auto"/>
            <w:bottom w:val="none" w:sz="0" w:space="0" w:color="auto"/>
            <w:right w:val="none" w:sz="0" w:space="0" w:color="auto"/>
          </w:divBdr>
          <w:divsChild>
            <w:div w:id="1283457792">
              <w:marLeft w:val="0"/>
              <w:marRight w:val="0"/>
              <w:marTop w:val="0"/>
              <w:marBottom w:val="0"/>
              <w:divBdr>
                <w:top w:val="none" w:sz="0" w:space="0" w:color="auto"/>
                <w:left w:val="none" w:sz="0" w:space="0" w:color="auto"/>
                <w:bottom w:val="none" w:sz="0" w:space="0" w:color="auto"/>
                <w:right w:val="none" w:sz="0" w:space="0" w:color="auto"/>
              </w:divBdr>
              <w:divsChild>
                <w:div w:id="114058843">
                  <w:marLeft w:val="-225"/>
                  <w:marRight w:val="-225"/>
                  <w:marTop w:val="0"/>
                  <w:marBottom w:val="0"/>
                  <w:divBdr>
                    <w:top w:val="none" w:sz="0" w:space="0" w:color="auto"/>
                    <w:left w:val="none" w:sz="0" w:space="0" w:color="auto"/>
                    <w:bottom w:val="none" w:sz="0" w:space="0" w:color="auto"/>
                    <w:right w:val="none" w:sz="0" w:space="0" w:color="auto"/>
                  </w:divBdr>
                  <w:divsChild>
                    <w:div w:id="1234966780">
                      <w:marLeft w:val="0"/>
                      <w:marRight w:val="0"/>
                      <w:marTop w:val="0"/>
                      <w:marBottom w:val="0"/>
                      <w:divBdr>
                        <w:top w:val="none" w:sz="0" w:space="0" w:color="auto"/>
                        <w:left w:val="none" w:sz="0" w:space="0" w:color="auto"/>
                        <w:bottom w:val="none" w:sz="0" w:space="0" w:color="auto"/>
                        <w:right w:val="none" w:sz="0" w:space="0" w:color="auto"/>
                      </w:divBdr>
                      <w:divsChild>
                        <w:div w:id="211039162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 w:id="569658533">
          <w:marLeft w:val="0"/>
          <w:marRight w:val="0"/>
          <w:marTop w:val="0"/>
          <w:marBottom w:val="0"/>
          <w:divBdr>
            <w:top w:val="none" w:sz="0" w:space="0" w:color="auto"/>
            <w:left w:val="none" w:sz="0" w:space="0" w:color="auto"/>
            <w:bottom w:val="none" w:sz="0" w:space="0" w:color="auto"/>
            <w:right w:val="none" w:sz="0" w:space="0" w:color="auto"/>
          </w:divBdr>
          <w:divsChild>
            <w:div w:id="26950334">
              <w:marLeft w:val="-225"/>
              <w:marRight w:val="-225"/>
              <w:marTop w:val="0"/>
              <w:marBottom w:val="0"/>
              <w:divBdr>
                <w:top w:val="none" w:sz="0" w:space="0" w:color="auto"/>
                <w:left w:val="none" w:sz="0" w:space="0" w:color="auto"/>
                <w:bottom w:val="none" w:sz="0" w:space="0" w:color="auto"/>
                <w:right w:val="none" w:sz="0" w:space="0" w:color="auto"/>
              </w:divBdr>
              <w:divsChild>
                <w:div w:id="1853833187">
                  <w:marLeft w:val="0"/>
                  <w:marRight w:val="0"/>
                  <w:marTop w:val="0"/>
                  <w:marBottom w:val="0"/>
                  <w:divBdr>
                    <w:top w:val="none" w:sz="0" w:space="0" w:color="auto"/>
                    <w:left w:val="none" w:sz="0" w:space="0" w:color="auto"/>
                    <w:bottom w:val="none" w:sz="0" w:space="0" w:color="auto"/>
                    <w:right w:val="none" w:sz="0" w:space="0" w:color="auto"/>
                  </w:divBdr>
                  <w:divsChild>
                    <w:div w:id="17060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460628">
      <w:bodyDiv w:val="1"/>
      <w:marLeft w:val="0"/>
      <w:marRight w:val="0"/>
      <w:marTop w:val="0"/>
      <w:marBottom w:val="0"/>
      <w:divBdr>
        <w:top w:val="none" w:sz="0" w:space="0" w:color="auto"/>
        <w:left w:val="none" w:sz="0" w:space="0" w:color="auto"/>
        <w:bottom w:val="none" w:sz="0" w:space="0" w:color="auto"/>
        <w:right w:val="none" w:sz="0" w:space="0" w:color="auto"/>
      </w:divBdr>
    </w:div>
    <w:div w:id="2041274112">
      <w:bodyDiv w:val="1"/>
      <w:marLeft w:val="0"/>
      <w:marRight w:val="0"/>
      <w:marTop w:val="0"/>
      <w:marBottom w:val="0"/>
      <w:divBdr>
        <w:top w:val="none" w:sz="0" w:space="0" w:color="auto"/>
        <w:left w:val="none" w:sz="0" w:space="0" w:color="auto"/>
        <w:bottom w:val="none" w:sz="0" w:space="0" w:color="auto"/>
        <w:right w:val="none" w:sz="0" w:space="0" w:color="auto"/>
      </w:divBdr>
    </w:div>
    <w:div w:id="2071995976">
      <w:bodyDiv w:val="1"/>
      <w:marLeft w:val="0"/>
      <w:marRight w:val="0"/>
      <w:marTop w:val="0"/>
      <w:marBottom w:val="0"/>
      <w:divBdr>
        <w:top w:val="none" w:sz="0" w:space="0" w:color="auto"/>
        <w:left w:val="none" w:sz="0" w:space="0" w:color="auto"/>
        <w:bottom w:val="none" w:sz="0" w:space="0" w:color="auto"/>
        <w:right w:val="none" w:sz="0" w:space="0" w:color="auto"/>
      </w:divBdr>
    </w:div>
    <w:div w:id="211007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s://www.epi.org/publication/federal-labor-standards-enforcement-in-agriculture-data-reveal-the-biggest-violators-and-raise-new-questions-about-how-to-improve-and-target-efforts-to-protect-farmworkers/?utm_source=Economic+Policy+Institute&amp;utm_campaign=2b5d91380a-EMAIL_CAMPAIGN_2019_10_02_06_32_COPY_01&amp;utm_medium=email&amp;utm_term=0_e7c5826c50-2b5d91380a-55910757&amp;mc_cid=2b5d91380a&amp;mc_eid=1ebb594775"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buzzfeednews.com/article/kenbensinger/the-pushovers" TargetMode="External"/><Relationship Id="rId17" Type="http://schemas.openxmlformats.org/officeDocument/2006/relationships/hyperlink" Target="https://trla.shinyapps.io/H2Data/"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www.trla.org/labor-employme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plcenter.org/20130218/close-slavery-guestworker-programs-united-states" TargetMode="External"/><Relationship Id="rId24" Type="http://schemas.microsoft.com/office/2011/relationships/people" Target="peop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trla.org/offic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enforcedata.dol.gov/views/data_catalogs.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A951EFF2A9DDE4D8C0273BBC84BE29E" ma:contentTypeVersion="13" ma:contentTypeDescription="Create a new document." ma:contentTypeScope="" ma:versionID="031878098071c84931ee9cc2caffc0c8">
  <xsd:schema xmlns:xsd="http://www.w3.org/2001/XMLSchema" xmlns:xs="http://www.w3.org/2001/XMLSchema" xmlns:p="http://schemas.microsoft.com/office/2006/metadata/properties" xmlns:ns3="ad4ed5ba-f0da-4f58-813d-caddc0b6320a" xmlns:ns4="a267230b-5d42-465e-9e4b-a2fdb3dd1b54" targetNamespace="http://schemas.microsoft.com/office/2006/metadata/properties" ma:root="true" ma:fieldsID="f3fd2ad6a11ecc239d56699141095596" ns3:_="" ns4:_="">
    <xsd:import namespace="ad4ed5ba-f0da-4f58-813d-caddc0b6320a"/>
    <xsd:import namespace="a267230b-5d42-465e-9e4b-a2fdb3dd1b5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4ed5ba-f0da-4f58-813d-caddc0b6320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67230b-5d42-465e-9e4b-a2fdb3dd1b5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BBD4B-FAA9-407E-A68E-EC24EF74C6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0CF6293-1B19-4B8C-845F-07D43826C5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4ed5ba-f0da-4f58-813d-caddc0b6320a"/>
    <ds:schemaRef ds:uri="a267230b-5d42-465e-9e4b-a2fdb3dd1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CBB35C-F3B5-4F92-9EE8-8B6465E02685}">
  <ds:schemaRefs>
    <ds:schemaRef ds:uri="http://schemas.microsoft.com/sharepoint/v3/contenttype/forms"/>
  </ds:schemaRefs>
</ds:datastoreItem>
</file>

<file path=customXml/itemProps4.xml><?xml version="1.0" encoding="utf-8"?>
<ds:datastoreItem xmlns:ds="http://schemas.openxmlformats.org/officeDocument/2006/customXml" ds:itemID="{AB22B56B-FA8A-4948-AAC6-EF414562F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T. Doolittle</dc:creator>
  <cp:keywords/>
  <dc:description/>
  <cp:lastModifiedBy>Rebecca Ann Johnson</cp:lastModifiedBy>
  <cp:revision>2</cp:revision>
  <dcterms:created xsi:type="dcterms:W3CDTF">2021-03-09T16:06:00Z</dcterms:created>
  <dcterms:modified xsi:type="dcterms:W3CDTF">2021-03-09T16:06:00Z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0x0101005A951EFF2A9DDE4D8C0273BBC84BE29E</vt:lpwstr>
  </property>
</Properties>
</file>